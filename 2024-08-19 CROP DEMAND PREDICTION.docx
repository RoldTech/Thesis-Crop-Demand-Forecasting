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38E085" w14:textId="77777777" w:rsidR="00A034E9" w:rsidRPr="00F12449" w:rsidRDefault="6487A6F1" w:rsidP="00A034E9">
      <w:pPr>
        <w:pStyle w:val="Heading1"/>
        <w:spacing w:before="0" w:after="0" w:line="240" w:lineRule="auto"/>
        <w:rPr>
          <w:color w:val="FFFFFF" w:themeColor="background1"/>
        </w:rPr>
      </w:pPr>
      <w:bookmarkStart w:id="0" w:name="_Toc171686362"/>
      <w:bookmarkStart w:id="1" w:name="_Hlk111216081"/>
      <w:r w:rsidRPr="00F12449">
        <w:rPr>
          <w:color w:val="FFFFFF" w:themeColor="background1"/>
        </w:rPr>
        <w:t>Title Page</w:t>
      </w:r>
      <w:bookmarkEnd w:id="0"/>
    </w:p>
    <w:commentRangeStart w:id="2"/>
    <w:p w14:paraId="07AFB999" w14:textId="1DBE75B6" w:rsidR="00142CC8" w:rsidRPr="00F12449" w:rsidRDefault="00000000" w:rsidP="00142CC8">
      <w:pPr>
        <w:spacing w:before="0" w:after="0" w:line="360" w:lineRule="auto"/>
        <w:ind w:firstLine="0"/>
        <w:jc w:val="center"/>
        <w:rPr>
          <w:b/>
          <w:bCs/>
          <w:color w:val="000000"/>
          <w:sz w:val="36"/>
          <w:szCs w:val="36"/>
        </w:rPr>
      </w:pPr>
      <w:sdt>
        <w:sdtPr>
          <w:rPr>
            <w:b/>
            <w:bCs/>
            <w:color w:val="000000"/>
            <w:sz w:val="36"/>
            <w:szCs w:val="36"/>
          </w:rPr>
          <w:alias w:val="Title"/>
          <w:tag w:val=""/>
          <w:id w:val="-1057850685"/>
          <w:placeholder>
            <w:docPart w:val="4CE64D12DDA846FF872486319C38C765"/>
          </w:placeholder>
          <w:dataBinding w:prefixMappings="xmlns:ns0='http://purl.org/dc/elements/1.1/' xmlns:ns1='http://schemas.openxmlformats.org/package/2006/metadata/core-properties' " w:xpath="/ns1:coreProperties[1]/ns0:title[1]" w:storeItemID="{6C3C8BC8-F283-45AE-878A-BAB7291924A1}"/>
          <w:text/>
        </w:sdtPr>
        <w:sdtContent>
          <w:r w:rsidR="00B72B7F" w:rsidRPr="00F12449">
            <w:rPr>
              <w:b/>
              <w:bCs/>
              <w:color w:val="000000"/>
              <w:sz w:val="36"/>
              <w:szCs w:val="36"/>
            </w:rPr>
            <w:t>Long-Term Crop Demand Forecasting in Misamis Occidental Using Machine Learning</w:t>
          </w:r>
        </w:sdtContent>
      </w:sdt>
      <w:commentRangeEnd w:id="2"/>
      <w:r w:rsidR="00400DBC" w:rsidRPr="00F12449">
        <w:rPr>
          <w:rStyle w:val="CommentReference"/>
        </w:rPr>
        <w:commentReference w:id="2"/>
      </w:r>
    </w:p>
    <w:p w14:paraId="7B6FD8AD" w14:textId="77777777" w:rsidR="00142CC8" w:rsidRPr="00F12449" w:rsidRDefault="00142CC8" w:rsidP="00142CC8">
      <w:pPr>
        <w:spacing w:before="0" w:after="0" w:line="360" w:lineRule="auto"/>
        <w:ind w:firstLine="0"/>
        <w:jc w:val="center"/>
        <w:rPr>
          <w:b/>
          <w:bCs/>
          <w:sz w:val="28"/>
          <w:szCs w:val="28"/>
        </w:rPr>
      </w:pPr>
    </w:p>
    <w:p w14:paraId="0CD86A99" w14:textId="77777777" w:rsidR="00142CC8" w:rsidRPr="00F12449" w:rsidRDefault="00142CC8" w:rsidP="00142CC8">
      <w:pPr>
        <w:spacing w:before="0" w:after="0" w:line="360" w:lineRule="auto"/>
        <w:ind w:firstLine="0"/>
        <w:jc w:val="center"/>
        <w:rPr>
          <w:b/>
          <w:bCs/>
          <w:sz w:val="28"/>
          <w:szCs w:val="28"/>
        </w:rPr>
      </w:pPr>
    </w:p>
    <w:p w14:paraId="657E2BE6" w14:textId="77777777" w:rsidR="00142CC8" w:rsidRPr="00F12449" w:rsidRDefault="00142CC8" w:rsidP="00142CC8">
      <w:pPr>
        <w:spacing w:before="0" w:after="0" w:line="360" w:lineRule="auto"/>
        <w:ind w:firstLine="0"/>
        <w:jc w:val="center"/>
        <w:rPr>
          <w:b/>
          <w:bCs/>
          <w:sz w:val="28"/>
          <w:szCs w:val="28"/>
        </w:rPr>
      </w:pPr>
      <w:r w:rsidRPr="00F12449">
        <w:rPr>
          <w:b/>
          <w:noProof/>
          <w:sz w:val="28"/>
          <w:szCs w:val="28"/>
        </w:rPr>
        <w:drawing>
          <wp:inline distT="0" distB="0" distL="0" distR="0" wp14:anchorId="0D03B7D0" wp14:editId="62AF66C7">
            <wp:extent cx="2307590" cy="3037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07590" cy="3037205"/>
                    </a:xfrm>
                    <a:prstGeom prst="rect">
                      <a:avLst/>
                    </a:prstGeom>
                    <a:noFill/>
                    <a:ln>
                      <a:noFill/>
                    </a:ln>
                  </pic:spPr>
                </pic:pic>
              </a:graphicData>
            </a:graphic>
          </wp:inline>
        </w:drawing>
      </w:r>
    </w:p>
    <w:p w14:paraId="3466F8DD" w14:textId="77777777" w:rsidR="00142CC8" w:rsidRPr="00F12449" w:rsidRDefault="00142CC8" w:rsidP="00142CC8">
      <w:pPr>
        <w:spacing w:before="0" w:after="0" w:line="360" w:lineRule="auto"/>
        <w:ind w:firstLine="0"/>
        <w:jc w:val="center"/>
        <w:rPr>
          <w:b/>
          <w:bCs/>
          <w:sz w:val="28"/>
          <w:szCs w:val="28"/>
        </w:rPr>
      </w:pPr>
    </w:p>
    <w:p w14:paraId="6D65F5BF" w14:textId="77777777" w:rsidR="00142CC8" w:rsidRPr="00F12449" w:rsidRDefault="00142CC8" w:rsidP="00142CC8">
      <w:pPr>
        <w:spacing w:before="0" w:after="0" w:line="360" w:lineRule="auto"/>
        <w:ind w:firstLine="0"/>
        <w:jc w:val="center"/>
        <w:rPr>
          <w:b/>
          <w:bCs/>
          <w:sz w:val="24"/>
        </w:rPr>
      </w:pPr>
    </w:p>
    <w:p w14:paraId="7B919AD1" w14:textId="77777777" w:rsidR="00142CC8" w:rsidRPr="00F12449" w:rsidRDefault="00142CC8" w:rsidP="00142CC8">
      <w:pPr>
        <w:spacing w:before="0" w:after="0" w:line="360" w:lineRule="auto"/>
        <w:ind w:firstLine="0"/>
        <w:jc w:val="center"/>
        <w:rPr>
          <w:b/>
          <w:bCs/>
          <w:sz w:val="24"/>
        </w:rPr>
      </w:pPr>
    </w:p>
    <w:p w14:paraId="7063DA8A" w14:textId="77777777" w:rsidR="009B122E" w:rsidRPr="00F12449" w:rsidRDefault="009B122E" w:rsidP="00142CC8">
      <w:pPr>
        <w:spacing w:before="0" w:after="0" w:line="360" w:lineRule="auto"/>
        <w:ind w:firstLine="0"/>
        <w:jc w:val="center"/>
        <w:rPr>
          <w:b/>
          <w:bCs/>
          <w:sz w:val="24"/>
        </w:rPr>
      </w:pPr>
    </w:p>
    <w:p w14:paraId="1BED3CA3" w14:textId="77777777" w:rsidR="00142CC8" w:rsidRPr="00F12449" w:rsidRDefault="00142CC8" w:rsidP="00142CC8">
      <w:pPr>
        <w:spacing w:before="0" w:after="0" w:line="360" w:lineRule="auto"/>
        <w:ind w:firstLine="0"/>
        <w:jc w:val="center"/>
        <w:rPr>
          <w:b/>
          <w:bCs/>
          <w:color w:val="000000"/>
          <w:sz w:val="24"/>
        </w:rPr>
      </w:pPr>
    </w:p>
    <w:p w14:paraId="7C9023AE" w14:textId="53D38565" w:rsidR="00142CC8" w:rsidRPr="00F12449" w:rsidRDefault="00E13CD6" w:rsidP="00142CC8">
      <w:pPr>
        <w:spacing w:before="0" w:after="0" w:line="360" w:lineRule="auto"/>
        <w:ind w:firstLine="0"/>
        <w:jc w:val="center"/>
        <w:rPr>
          <w:b/>
          <w:bCs/>
          <w:color w:val="000000"/>
          <w:sz w:val="24"/>
        </w:rPr>
      </w:pPr>
      <w:r w:rsidRPr="00F12449">
        <w:rPr>
          <w:b/>
          <w:bCs/>
          <w:color w:val="000000"/>
          <w:sz w:val="24"/>
        </w:rPr>
        <w:t>HAROLD R. TACASTACAS</w:t>
      </w:r>
    </w:p>
    <w:p w14:paraId="40B5CC10" w14:textId="77777777" w:rsidR="00B62D30" w:rsidRPr="00F12449" w:rsidRDefault="00B62D30" w:rsidP="00142CC8">
      <w:pPr>
        <w:spacing w:before="0" w:after="0" w:line="360" w:lineRule="auto"/>
        <w:ind w:firstLine="0"/>
        <w:jc w:val="center"/>
        <w:rPr>
          <w:b/>
          <w:bCs/>
          <w:color w:val="000000"/>
          <w:sz w:val="24"/>
        </w:rPr>
      </w:pPr>
    </w:p>
    <w:p w14:paraId="19625369" w14:textId="77777777" w:rsidR="00142CC8" w:rsidRPr="00F12449" w:rsidRDefault="00142CC8" w:rsidP="00142CC8">
      <w:pPr>
        <w:spacing w:before="0" w:after="0" w:line="360" w:lineRule="auto"/>
        <w:ind w:firstLine="0"/>
        <w:jc w:val="center"/>
        <w:rPr>
          <w:b/>
          <w:bCs/>
          <w:color w:val="000000"/>
          <w:sz w:val="24"/>
        </w:rPr>
      </w:pPr>
    </w:p>
    <w:p w14:paraId="6C26B590" w14:textId="3C2AF18C" w:rsidR="00142CC8" w:rsidRPr="00F12449" w:rsidRDefault="00E13CD6" w:rsidP="00142CC8">
      <w:pPr>
        <w:spacing w:before="0" w:after="160" w:line="360" w:lineRule="auto"/>
        <w:ind w:firstLine="0"/>
        <w:jc w:val="center"/>
        <w:rPr>
          <w:b/>
          <w:bCs/>
          <w:color w:val="000000"/>
          <w:sz w:val="24"/>
        </w:rPr>
      </w:pPr>
      <w:r w:rsidRPr="00F12449">
        <w:rPr>
          <w:b/>
          <w:bCs/>
          <w:color w:val="000000"/>
          <w:sz w:val="24"/>
        </w:rPr>
        <w:t>July 2024</w:t>
      </w:r>
    </w:p>
    <w:p w14:paraId="24104E06" w14:textId="77777777" w:rsidR="00142CC8" w:rsidRPr="00F12449" w:rsidRDefault="00142CC8">
      <w:pPr>
        <w:rPr>
          <w:b/>
          <w:bCs/>
          <w:color w:val="000000"/>
          <w:sz w:val="24"/>
        </w:rPr>
      </w:pPr>
      <w:r w:rsidRPr="00F12449">
        <w:rPr>
          <w:b/>
          <w:bCs/>
          <w:color w:val="000000"/>
          <w:sz w:val="24"/>
        </w:rPr>
        <w:br w:type="page"/>
      </w:r>
    </w:p>
    <w:p w14:paraId="3B933792" w14:textId="77777777" w:rsidR="00DC5785" w:rsidRPr="00F12449" w:rsidRDefault="00DC5785" w:rsidP="00EF46A6">
      <w:pPr>
        <w:ind w:firstLine="0"/>
        <w:sectPr w:rsidR="00DC5785" w:rsidRPr="00F12449" w:rsidSect="00DC5785">
          <w:headerReference w:type="default" r:id="rId13"/>
          <w:footerReference w:type="default" r:id="rId14"/>
          <w:type w:val="continuous"/>
          <w:pgSz w:w="11906" w:h="16838" w:code="9"/>
          <w:pgMar w:top="1440" w:right="1440" w:bottom="1440" w:left="1440" w:header="720" w:footer="720" w:gutter="720"/>
          <w:pgNumType w:fmt="lowerRoman"/>
          <w:cols w:space="720"/>
          <w:docGrid w:linePitch="326"/>
        </w:sectPr>
      </w:pPr>
    </w:p>
    <w:p w14:paraId="603940FF" w14:textId="77777777" w:rsidR="003F587C" w:rsidRPr="00F12449" w:rsidRDefault="6487A6F1" w:rsidP="6487A6F1">
      <w:pPr>
        <w:pStyle w:val="Heading1"/>
        <w:rPr>
          <w:b/>
        </w:rPr>
      </w:pPr>
      <w:bookmarkStart w:id="3" w:name="_Toc171686366"/>
      <w:r w:rsidRPr="00F12449">
        <w:lastRenderedPageBreak/>
        <w:t>Chapter 1</w:t>
      </w:r>
      <w:r w:rsidR="00AD2050" w:rsidRPr="00F12449">
        <w:br/>
      </w:r>
      <w:r w:rsidRPr="00F12449">
        <w:rPr>
          <w:b/>
        </w:rPr>
        <w:t>THE RESEARCH DESCRIPTION</w:t>
      </w:r>
      <w:bookmarkEnd w:id="3"/>
    </w:p>
    <w:p w14:paraId="0F7F5786" w14:textId="77777777" w:rsidR="003F587C" w:rsidRPr="00F12449" w:rsidRDefault="6487A6F1">
      <w:pPr>
        <w:pStyle w:val="Heading2"/>
        <w:jc w:val="left"/>
      </w:pPr>
      <w:bookmarkStart w:id="4" w:name="_Toc171686367"/>
      <w:r w:rsidRPr="00F12449">
        <w:t>Introduction</w:t>
      </w:r>
      <w:bookmarkEnd w:id="4"/>
    </w:p>
    <w:p w14:paraId="3C05E67D" w14:textId="2D46D4BF" w:rsidR="0010150C" w:rsidRPr="00F12449" w:rsidRDefault="0010150C" w:rsidP="0010150C">
      <w:r w:rsidRPr="00F12449">
        <w:t xml:space="preserve">Forecasting crop demand is important in </w:t>
      </w:r>
      <w:r w:rsidR="00505B4D" w:rsidRPr="00F12449">
        <w:t>improving</w:t>
      </w:r>
      <w:r w:rsidRPr="00F12449">
        <w:t xml:space="preserve"> agricultural production</w:t>
      </w:r>
      <w:r w:rsidR="00505B4D" w:rsidRPr="00F12449">
        <w:t xml:space="preserve"> towards increased production</w:t>
      </w:r>
      <w:r w:rsidR="00F12449" w:rsidRPr="00F12449">
        <w:t xml:space="preserve"> outputs</w:t>
      </w:r>
      <w:r w:rsidR="00505B4D" w:rsidRPr="00F12449">
        <w:t xml:space="preserve">, </w:t>
      </w:r>
      <w:r w:rsidR="00C705AE" w:rsidRPr="00F12449">
        <w:t>efficient</w:t>
      </w:r>
      <w:r w:rsidRPr="00F12449">
        <w:t xml:space="preserve"> resource utilization</w:t>
      </w:r>
      <w:r w:rsidR="00F12449" w:rsidRPr="00F12449">
        <w:t>,</w:t>
      </w:r>
      <w:r w:rsidRPr="00F12449">
        <w:t xml:space="preserve"> and market stability</w:t>
      </w:r>
      <w:r w:rsidR="00967633" w:rsidRPr="00967633">
        <w:rPr>
          <w:color w:val="000000"/>
          <w:shd w:val="clear" w:color="auto" w:fill="FFFFFF"/>
        </w:rPr>
        <w:t xml:space="preserve"> </w:t>
      </w:r>
      <w:r w:rsidR="00967633" w:rsidRPr="00967633">
        <w:t>(Ibañez &amp; Monterola, 2023)</w:t>
      </w:r>
      <w:r w:rsidR="00967633">
        <w:t xml:space="preserve">. </w:t>
      </w:r>
      <w:r w:rsidR="00C705AE" w:rsidRPr="00F12449">
        <w:t xml:space="preserve">Misamis Occidental </w:t>
      </w:r>
      <w:r w:rsidRPr="00F12449">
        <w:t xml:space="preserve">is one of the provinces in the Philippines located in Northern Mindanao and </w:t>
      </w:r>
      <w:r w:rsidR="00A26754" w:rsidRPr="00F12449">
        <w:t xml:space="preserve">its </w:t>
      </w:r>
      <w:r w:rsidRPr="00F12449">
        <w:t xml:space="preserve">main economic activity is farming where the main crops are rice and corn. These crops are significant in the </w:t>
      </w:r>
      <w:r w:rsidR="00C705AE" w:rsidRPr="00F12449">
        <w:t xml:space="preserve">country’s </w:t>
      </w:r>
      <w:r w:rsidRPr="00F12449">
        <w:t xml:space="preserve">economy and food balance; thus, demand forecasting is crucial to farmers and </w:t>
      </w:r>
      <w:r w:rsidR="003A308B">
        <w:t>others</w:t>
      </w:r>
      <w:r w:rsidRPr="00F12449">
        <w:t xml:space="preserve"> </w:t>
      </w:r>
      <w:r w:rsidR="003A308B" w:rsidRPr="003A308B">
        <w:t>(Madayag &amp; Estanislao, 2021</w:t>
      </w:r>
      <w:r w:rsidR="003A308B">
        <w:t>)</w:t>
      </w:r>
      <w:commentRangeStart w:id="5"/>
      <w:commentRangeEnd w:id="5"/>
      <w:r w:rsidR="001734D5">
        <w:rPr>
          <w:rStyle w:val="CommentReference"/>
        </w:rPr>
        <w:commentReference w:id="5"/>
      </w:r>
      <w:r w:rsidR="009A29E5">
        <w:t xml:space="preserve">. </w:t>
      </w:r>
      <w:r w:rsidRPr="00F12449">
        <w:t>However, the unpredictability of the agricultural markets because of so many factors including meteorological, environmental</w:t>
      </w:r>
      <w:r w:rsidR="00D35D6B" w:rsidRPr="00F12449">
        <w:t>,</w:t>
      </w:r>
      <w:r w:rsidRPr="00F12449">
        <w:t xml:space="preserve"> and socio-economic factors is a major challenge. Fluctuations in demand lead to supply chain problems, wastage</w:t>
      </w:r>
      <w:r w:rsidR="00D35D6B" w:rsidRPr="00F12449">
        <w:t>,</w:t>
      </w:r>
      <w:r w:rsidRPr="00F12449">
        <w:t xml:space="preserve"> and fluctuations in food security which </w:t>
      </w:r>
      <w:r w:rsidR="00642A19">
        <w:t>impact</w:t>
      </w:r>
      <w:r w:rsidRPr="00F12449">
        <w:t xml:space="preserve"> farmers and the </w:t>
      </w:r>
      <w:r w:rsidR="00D35D6B" w:rsidRPr="00F12449">
        <w:t>population</w:t>
      </w:r>
      <w:r w:rsidR="009A29E5">
        <w:t xml:space="preserve"> (</w:t>
      </w:r>
      <w:r w:rsidR="009A29E5" w:rsidRPr="009A29E5">
        <w:t>Shin, 2021)</w:t>
      </w:r>
      <w:r w:rsidR="009A29E5">
        <w:t>.</w:t>
      </w:r>
    </w:p>
    <w:p w14:paraId="658FB480" w14:textId="60660D88" w:rsidR="0010150C" w:rsidRPr="00F12449" w:rsidRDefault="00F12449" w:rsidP="0010150C">
      <w:r w:rsidRPr="00F12449">
        <w:t xml:space="preserve">According to </w:t>
      </w:r>
      <w:r w:rsidR="001734D5">
        <w:t xml:space="preserve">the </w:t>
      </w:r>
      <w:r w:rsidRPr="00F12449">
        <w:t>Provincial Agricultural Office, c</w:t>
      </w:r>
      <w:r w:rsidR="0010150C" w:rsidRPr="00F12449">
        <w:t xml:space="preserve">urrent approaches to crop demand estimation in Misamis Occidental usually </w:t>
      </w:r>
      <w:r w:rsidR="00D35D6B" w:rsidRPr="00F12449">
        <w:t>involve</w:t>
      </w:r>
      <w:r w:rsidR="0010150C" w:rsidRPr="00F12449">
        <w:t xml:space="preserve"> conventional techniques that rely on historical data and analysts’ interpretations. Although these methods are </w:t>
      </w:r>
      <w:r w:rsidRPr="00F12449">
        <w:t>practical</w:t>
      </w:r>
      <w:r w:rsidR="0010150C" w:rsidRPr="00F12449">
        <w:t xml:space="preserve">, they may not effectively identify all the dynamic interrelationships influencing crop demand. Interviews with local agricultural authorities show that </w:t>
      </w:r>
      <w:r w:rsidR="00D35D6B" w:rsidRPr="00F12449">
        <w:t>long-term</w:t>
      </w:r>
      <w:r w:rsidR="0010150C" w:rsidRPr="00F12449">
        <w:t xml:space="preserve"> planning includes historical production data, market trends</w:t>
      </w:r>
      <w:r w:rsidR="005743C5" w:rsidRPr="00F12449">
        <w:t>,</w:t>
      </w:r>
      <w:r w:rsidR="0010150C" w:rsidRPr="00F12449">
        <w:t xml:space="preserve"> and to some extent subjective evaluation of environmental </w:t>
      </w:r>
      <w:r w:rsidR="0010150C" w:rsidRPr="00EC4AB7">
        <w:t>factors</w:t>
      </w:r>
      <w:r w:rsidR="00EC4AB7" w:rsidRPr="00EC4AB7">
        <w:t xml:space="preserve"> and that t</w:t>
      </w:r>
      <w:r w:rsidR="0010150C" w:rsidRPr="00F12449">
        <w:t>hese approaches have some drawbacks</w:t>
      </w:r>
      <w:r w:rsidR="00D35D6B" w:rsidRPr="00F12449">
        <w:t>,</w:t>
      </w:r>
      <w:r w:rsidR="0010150C" w:rsidRPr="00F12449">
        <w:t xml:space="preserve"> especially concerning the flexibility of the changes in weather conditions, market trends</w:t>
      </w:r>
      <w:r w:rsidR="00D35D6B" w:rsidRPr="00F12449">
        <w:t>,</w:t>
      </w:r>
      <w:r w:rsidR="0010150C" w:rsidRPr="00F12449">
        <w:t xml:space="preserve"> and social conditions. </w:t>
      </w:r>
      <w:r w:rsidR="00D35D6B" w:rsidRPr="00F12449">
        <w:t>There</w:t>
      </w:r>
      <w:r w:rsidR="0010150C" w:rsidRPr="00F12449">
        <w:t xml:space="preserve"> is a demand for better and improved models of predicting that can factor in various data and generate accurate and timely results.</w:t>
      </w:r>
    </w:p>
    <w:p w14:paraId="77866FC8" w14:textId="2F167557" w:rsidR="0010150C" w:rsidRPr="00F12449" w:rsidRDefault="001F4FDA" w:rsidP="001F4FDA">
      <w:r w:rsidRPr="00F12449">
        <w:lastRenderedPageBreak/>
        <w:t>This research</w:t>
      </w:r>
      <w:r w:rsidR="00277C8F" w:rsidRPr="00F12449">
        <w:t xml:space="preserve"> then</w:t>
      </w:r>
      <w:r w:rsidRPr="00F12449">
        <w:t xml:space="preserve"> aims to </w:t>
      </w:r>
      <w:r w:rsidR="00277C8F" w:rsidRPr="00F12449">
        <w:t xml:space="preserve">forecast </w:t>
      </w:r>
      <w:r w:rsidRPr="00F12449">
        <w:t>future rice and corn demand</w:t>
      </w:r>
      <w:r w:rsidR="00277C8F" w:rsidRPr="00F12449">
        <w:t>s</w:t>
      </w:r>
      <w:r w:rsidRPr="00F12449">
        <w:t xml:space="preserve"> in Misamis Occidental using machine learning. It is more efficient than other methods especially when dealing with large</w:t>
      </w:r>
      <w:r w:rsidR="00277C8F" w:rsidRPr="00F12449">
        <w:t xml:space="preserve"> </w:t>
      </w:r>
      <w:r w:rsidRPr="00F12449">
        <w:t xml:space="preserve">amounts of data, complex patterns, and the ability to integrate new data collected. </w:t>
      </w:r>
      <w:r w:rsidR="00277C8F" w:rsidRPr="00F12449">
        <w:t>Accurate f</w:t>
      </w:r>
      <w:r w:rsidRPr="00F12449">
        <w:t xml:space="preserve">orecasting plays a very crucial role in agricultural and economic planning because it assists farmers in identifying the type of crops to grow </w:t>
      </w:r>
      <w:r w:rsidR="005743C5" w:rsidRPr="00F12449">
        <w:t>and</w:t>
      </w:r>
      <w:r w:rsidRPr="00F12449">
        <w:t xml:space="preserve"> </w:t>
      </w:r>
      <w:r w:rsidR="005743C5" w:rsidRPr="00F12449">
        <w:t>using</w:t>
      </w:r>
      <w:r w:rsidRPr="00F12449">
        <w:t xml:space="preserve"> the available resources to the best effect, </w:t>
      </w:r>
      <w:r w:rsidR="005743C5" w:rsidRPr="00F12449">
        <w:t>reducing</w:t>
      </w:r>
      <w:r w:rsidRPr="00F12449">
        <w:t xml:space="preserve"> losses and at the same time </w:t>
      </w:r>
      <w:r w:rsidR="005743C5" w:rsidRPr="00F12449">
        <w:t>enhancing</w:t>
      </w:r>
      <w:r w:rsidRPr="00F12449">
        <w:t xml:space="preserve"> food security. Furthermore, the market stakeholders can enhance the supply chain management and the functionality of the market, and the Department of Agriculture can develop suitable policies and support measures based on the information.</w:t>
      </w:r>
    </w:p>
    <w:p w14:paraId="4B8C9204" w14:textId="5276F107" w:rsidR="003F587C" w:rsidRPr="00F12449" w:rsidRDefault="6487A6F1">
      <w:pPr>
        <w:pStyle w:val="Heading2"/>
      </w:pPr>
      <w:bookmarkStart w:id="6" w:name="_Toc171686368"/>
      <w:commentRangeStart w:id="7"/>
      <w:r w:rsidRPr="00F12449">
        <w:t>Research Objectives</w:t>
      </w:r>
      <w:commentRangeEnd w:id="7"/>
      <w:r w:rsidR="00AD2050" w:rsidRPr="00F12449">
        <w:rPr>
          <w:rStyle w:val="CommentReference"/>
        </w:rPr>
        <w:commentReference w:id="7"/>
      </w:r>
      <w:bookmarkEnd w:id="6"/>
    </w:p>
    <w:p w14:paraId="64B9B30E" w14:textId="32CC73D0" w:rsidR="00E13CD6" w:rsidRPr="00F12449" w:rsidRDefault="00E13CD6" w:rsidP="003551F4">
      <w:pPr>
        <w:rPr>
          <w:rStyle w:val="normaltextrun"/>
          <w:b/>
        </w:rPr>
      </w:pPr>
      <w:r w:rsidRPr="00F12449">
        <w:rPr>
          <w:rStyle w:val="normaltextrun"/>
          <w:rFonts w:eastAsiaTheme="majorEastAsia"/>
          <w:shd w:val="clear" w:color="auto" w:fill="FFFFFF"/>
        </w:rPr>
        <w:t>This project aims to develop and implement a machine learning-based system for predicting the long-term demand for rice</w:t>
      </w:r>
      <w:r w:rsidR="007649E5" w:rsidRPr="00F12449">
        <w:rPr>
          <w:rStyle w:val="normaltextrun"/>
          <w:rFonts w:eastAsiaTheme="majorEastAsia"/>
          <w:shd w:val="clear" w:color="auto" w:fill="FFFFFF"/>
        </w:rPr>
        <w:t xml:space="preserve"> and corn</w:t>
      </w:r>
      <w:r w:rsidRPr="00F12449">
        <w:rPr>
          <w:rStyle w:val="normaltextrun"/>
          <w:rFonts w:eastAsiaTheme="majorEastAsia"/>
          <w:shd w:val="clear" w:color="auto" w:fill="FFFFFF"/>
        </w:rPr>
        <w:t xml:space="preserve"> in Misamis Occidental, utilizing regression learning models to enhance accuracy and reliability. </w:t>
      </w:r>
      <w:r w:rsidRPr="00F12449">
        <w:rPr>
          <w:rStyle w:val="eop"/>
          <w:rFonts w:eastAsiaTheme="majorEastAsia"/>
        </w:rPr>
        <w:t> </w:t>
      </w:r>
    </w:p>
    <w:p w14:paraId="431707A3" w14:textId="77777777" w:rsidR="00E13CD6" w:rsidRPr="00F12449" w:rsidRDefault="00E13CD6" w:rsidP="003551F4">
      <w:r w:rsidRPr="00F12449">
        <w:rPr>
          <w:rStyle w:val="normaltextrun"/>
          <w:rFonts w:eastAsiaTheme="majorEastAsia"/>
          <w:shd w:val="clear" w:color="auto" w:fill="FFFFFF"/>
        </w:rPr>
        <w:t>Specifically, this study aims to: </w:t>
      </w:r>
      <w:r w:rsidRPr="00F12449">
        <w:rPr>
          <w:rStyle w:val="eop"/>
          <w:rFonts w:eastAsiaTheme="majorEastAsia"/>
        </w:rPr>
        <w:t> </w:t>
      </w:r>
    </w:p>
    <w:p w14:paraId="658CD31A" w14:textId="58B10012" w:rsidR="00E13CD6" w:rsidRPr="00F12449" w:rsidRDefault="003551F4" w:rsidP="003551F4">
      <w:pPr>
        <w:pStyle w:val="ListParagraph"/>
        <w:numPr>
          <w:ilvl w:val="0"/>
          <w:numId w:val="22"/>
        </w:numPr>
      </w:pPr>
      <w:r w:rsidRPr="00F12449">
        <w:rPr>
          <w:rStyle w:val="normaltextrun"/>
          <w:rFonts w:eastAsiaTheme="majorEastAsia"/>
          <w:shd w:val="clear" w:color="auto" w:fill="FFFFFF"/>
        </w:rPr>
        <w:t>g</w:t>
      </w:r>
      <w:r w:rsidR="00E13CD6" w:rsidRPr="00F12449">
        <w:rPr>
          <w:rStyle w:val="normaltextrun"/>
          <w:rFonts w:eastAsiaTheme="majorEastAsia"/>
          <w:shd w:val="clear" w:color="auto" w:fill="FFFFFF"/>
        </w:rPr>
        <w:t>ather and preprocess data relevant to the demand for rice</w:t>
      </w:r>
      <w:r w:rsidR="00DC5785" w:rsidRPr="00F12449">
        <w:rPr>
          <w:rStyle w:val="normaltextrun"/>
          <w:rFonts w:eastAsiaTheme="majorEastAsia"/>
          <w:shd w:val="clear" w:color="auto" w:fill="FFFFFF"/>
        </w:rPr>
        <w:t xml:space="preserve"> and </w:t>
      </w:r>
      <w:r w:rsidR="00E13CD6" w:rsidRPr="00F12449">
        <w:rPr>
          <w:rStyle w:val="normaltextrun"/>
          <w:rFonts w:eastAsiaTheme="majorEastAsia"/>
          <w:shd w:val="clear" w:color="auto" w:fill="FFFFFF"/>
        </w:rPr>
        <w:t xml:space="preserve">corn in Misamis Occidental </w:t>
      </w:r>
      <w:r w:rsidR="00DC5785" w:rsidRPr="00F12449">
        <w:rPr>
          <w:rStyle w:val="normaltextrun"/>
          <w:rFonts w:eastAsiaTheme="majorEastAsia"/>
          <w:shd w:val="clear" w:color="auto" w:fill="FFFFFF"/>
        </w:rPr>
        <w:t>from the Philippine Statistics Authority’s (PSA) public data</w:t>
      </w:r>
      <w:r w:rsidR="00E13CD6" w:rsidRPr="00F12449">
        <w:rPr>
          <w:rStyle w:val="normaltextrun"/>
          <w:rFonts w:eastAsiaTheme="majorEastAsia"/>
          <w:shd w:val="clear" w:color="auto" w:fill="FFFFFF"/>
        </w:rPr>
        <w:t>,</w:t>
      </w:r>
      <w:r w:rsidR="00E13CD6" w:rsidRPr="00F12449">
        <w:rPr>
          <w:rStyle w:val="normaltextrun"/>
          <w:rFonts w:eastAsiaTheme="majorEastAsia"/>
          <w:color w:val="007BB8"/>
          <w:shd w:val="clear" w:color="auto" w:fill="FFFFFF"/>
        </w:rPr>
        <w:t xml:space="preserve"> </w:t>
      </w:r>
      <w:r w:rsidR="00E13CD6" w:rsidRPr="00F12449">
        <w:rPr>
          <w:rStyle w:val="normaltextrun"/>
          <w:rFonts w:eastAsiaTheme="majorEastAsia"/>
          <w:shd w:val="clear" w:color="auto" w:fill="FFFFFF"/>
        </w:rPr>
        <w:t>along with interviews with local farmers, market analysis, and environmental assessments.  </w:t>
      </w:r>
      <w:r w:rsidR="00E13CD6" w:rsidRPr="00F12449">
        <w:rPr>
          <w:rStyle w:val="eop"/>
          <w:rFonts w:eastAsiaTheme="majorEastAsia"/>
        </w:rPr>
        <w:t> </w:t>
      </w:r>
    </w:p>
    <w:p w14:paraId="668B72F2" w14:textId="57E7EEB0" w:rsidR="00E13CD6" w:rsidRPr="00F12449" w:rsidRDefault="003551F4" w:rsidP="003551F4">
      <w:pPr>
        <w:pStyle w:val="ListParagraph"/>
        <w:numPr>
          <w:ilvl w:val="0"/>
          <w:numId w:val="22"/>
        </w:numPr>
        <w:rPr>
          <w:rFonts w:eastAsiaTheme="majorEastAsia"/>
        </w:rPr>
      </w:pPr>
      <w:r w:rsidRPr="00F12449">
        <w:rPr>
          <w:rFonts w:eastAsiaTheme="majorEastAsia"/>
        </w:rPr>
        <w:t>d</w:t>
      </w:r>
      <w:r w:rsidR="00E13CD6" w:rsidRPr="00F12449">
        <w:rPr>
          <w:rFonts w:eastAsiaTheme="majorEastAsia"/>
        </w:rPr>
        <w:t xml:space="preserve">evelop a regression </w:t>
      </w:r>
      <w:r w:rsidR="00DC5785" w:rsidRPr="00F12449">
        <w:rPr>
          <w:rFonts w:eastAsiaTheme="majorEastAsia"/>
        </w:rPr>
        <w:t xml:space="preserve">machine </w:t>
      </w:r>
      <w:r w:rsidR="00E13CD6" w:rsidRPr="00F12449">
        <w:rPr>
          <w:rFonts w:eastAsiaTheme="majorEastAsia"/>
        </w:rPr>
        <w:t xml:space="preserve">learning model that </w:t>
      </w:r>
      <w:r w:rsidR="00DC5785" w:rsidRPr="00F12449">
        <w:rPr>
          <w:rFonts w:eastAsiaTheme="majorEastAsia"/>
        </w:rPr>
        <w:t xml:space="preserve">forecasts crop demand based on </w:t>
      </w:r>
      <w:r w:rsidR="00E13CD6" w:rsidRPr="00F12449">
        <w:rPr>
          <w:rFonts w:eastAsiaTheme="majorEastAsia"/>
        </w:rPr>
        <w:t>historical crop yields, weather patterns, and socio-economic factors</w:t>
      </w:r>
      <w:r w:rsidR="00DC5785" w:rsidRPr="00F12449">
        <w:rPr>
          <w:rFonts w:eastAsiaTheme="majorEastAsia"/>
        </w:rPr>
        <w:t xml:space="preserve"> using</w:t>
      </w:r>
      <w:r w:rsidR="001D4A3A" w:rsidRPr="00F12449">
        <w:rPr>
          <w:rFonts w:eastAsiaTheme="majorEastAsia"/>
        </w:rPr>
        <w:t xml:space="preserve"> </w:t>
      </w:r>
      <w:r w:rsidR="005743C5" w:rsidRPr="00F12449">
        <w:rPr>
          <w:rFonts w:eastAsiaTheme="majorEastAsia"/>
        </w:rPr>
        <w:t xml:space="preserve">a </w:t>
      </w:r>
      <w:r w:rsidR="001D4A3A" w:rsidRPr="00F12449">
        <w:rPr>
          <w:rFonts w:eastAsiaTheme="majorEastAsia"/>
        </w:rPr>
        <w:t>random forest regressor</w:t>
      </w:r>
      <w:r w:rsidR="00E13CD6" w:rsidRPr="00F12449">
        <w:rPr>
          <w:rFonts w:eastAsiaTheme="majorEastAsia"/>
        </w:rPr>
        <w:t>.</w:t>
      </w:r>
    </w:p>
    <w:p w14:paraId="0EC59A57" w14:textId="464F9C59" w:rsidR="00E13CD6" w:rsidRPr="00F12449" w:rsidRDefault="003551F4" w:rsidP="003551F4">
      <w:pPr>
        <w:pStyle w:val="ListParagraph"/>
        <w:numPr>
          <w:ilvl w:val="0"/>
          <w:numId w:val="22"/>
        </w:numPr>
        <w:rPr>
          <w:rFonts w:eastAsiaTheme="majorEastAsia"/>
        </w:rPr>
      </w:pPr>
      <w:r w:rsidRPr="00F12449">
        <w:rPr>
          <w:rFonts w:eastAsiaTheme="majorEastAsia"/>
        </w:rPr>
        <w:t xml:space="preserve">evaluate </w:t>
      </w:r>
      <w:r w:rsidR="00E13CD6" w:rsidRPr="00F12449">
        <w:rPr>
          <w:rFonts w:eastAsiaTheme="majorEastAsia"/>
        </w:rPr>
        <w:t xml:space="preserve">the performance of </w:t>
      </w:r>
      <w:r w:rsidR="00DC5785" w:rsidRPr="00F12449">
        <w:rPr>
          <w:rFonts w:eastAsiaTheme="majorEastAsia"/>
        </w:rPr>
        <w:t xml:space="preserve">the </w:t>
      </w:r>
      <w:r w:rsidR="00E13CD6" w:rsidRPr="00F12449">
        <w:rPr>
          <w:rFonts w:eastAsiaTheme="majorEastAsia"/>
        </w:rPr>
        <w:t xml:space="preserve">regression </w:t>
      </w:r>
      <w:r w:rsidR="00DC5785" w:rsidRPr="00F12449">
        <w:rPr>
          <w:rFonts w:eastAsiaTheme="majorEastAsia"/>
        </w:rPr>
        <w:t xml:space="preserve">models using </w:t>
      </w:r>
      <w:r w:rsidR="00C72F05" w:rsidRPr="00F12449">
        <w:rPr>
          <w:rFonts w:eastAsiaTheme="majorEastAsia"/>
        </w:rPr>
        <w:t>Mean Absolute Error</w:t>
      </w:r>
      <w:r w:rsidR="0086209C" w:rsidRPr="00F12449">
        <w:rPr>
          <w:rFonts w:eastAsiaTheme="majorEastAsia"/>
        </w:rPr>
        <w:t xml:space="preserve"> </w:t>
      </w:r>
      <w:r w:rsidR="00C72F05" w:rsidRPr="00F12449">
        <w:rPr>
          <w:rFonts w:eastAsiaTheme="majorEastAsia"/>
        </w:rPr>
        <w:t>(MAE), Root Mean Square Error</w:t>
      </w:r>
      <w:r w:rsidR="0086209C" w:rsidRPr="00F12449">
        <w:rPr>
          <w:rFonts w:eastAsiaTheme="majorEastAsia"/>
        </w:rPr>
        <w:t xml:space="preserve"> </w:t>
      </w:r>
      <w:r w:rsidR="00C72F05" w:rsidRPr="00F12449">
        <w:rPr>
          <w:rFonts w:eastAsiaTheme="majorEastAsia"/>
        </w:rPr>
        <w:t>(RMSE)</w:t>
      </w:r>
      <w:r w:rsidR="005743C5" w:rsidRPr="00F12449">
        <w:rPr>
          <w:rFonts w:eastAsiaTheme="majorEastAsia"/>
        </w:rPr>
        <w:t>,</w:t>
      </w:r>
      <w:r w:rsidR="00C72F05" w:rsidRPr="00F12449">
        <w:rPr>
          <w:rFonts w:eastAsiaTheme="majorEastAsia"/>
        </w:rPr>
        <w:t xml:space="preserve"> and R</w:t>
      </w:r>
      <w:r w:rsidR="0078359A" w:rsidRPr="00F12449">
        <w:rPr>
          <w:rFonts w:eastAsiaTheme="majorEastAsia"/>
        </w:rPr>
        <w:t>-s</w:t>
      </w:r>
      <w:r w:rsidR="00C72F05" w:rsidRPr="00F12449">
        <w:rPr>
          <w:rFonts w:eastAsiaTheme="majorEastAsia"/>
        </w:rPr>
        <w:t>quared</w:t>
      </w:r>
      <w:r w:rsidR="0086209C" w:rsidRPr="00F12449">
        <w:rPr>
          <w:rFonts w:eastAsiaTheme="majorEastAsia"/>
        </w:rPr>
        <w:t xml:space="preserve"> </w:t>
      </w:r>
      <w:r w:rsidR="00C72F05" w:rsidRPr="00F12449">
        <w:rPr>
          <w:rFonts w:eastAsiaTheme="majorEastAsia"/>
        </w:rPr>
        <w:t>(</w:t>
      </w:r>
      <w:r w:rsidR="0086209C" w:rsidRPr="00F12449">
        <w:rPr>
          <w:rFonts w:eastAsiaTheme="majorEastAsia"/>
        </w:rPr>
        <w:t>R²</w:t>
      </w:r>
      <w:r w:rsidR="00C72F05" w:rsidRPr="00F12449">
        <w:rPr>
          <w:rFonts w:eastAsiaTheme="majorEastAsia"/>
        </w:rPr>
        <w:t xml:space="preserve">) </w:t>
      </w:r>
      <w:r w:rsidR="00DC5785" w:rsidRPr="00F12449">
        <w:rPr>
          <w:rFonts w:eastAsiaTheme="majorEastAsia"/>
        </w:rPr>
        <w:t>metric</w:t>
      </w:r>
      <w:r w:rsidR="00C72F05" w:rsidRPr="00F12449">
        <w:rPr>
          <w:rFonts w:eastAsiaTheme="majorEastAsia"/>
        </w:rPr>
        <w:t>s</w:t>
      </w:r>
      <w:r w:rsidR="00E13CD6" w:rsidRPr="00F12449">
        <w:rPr>
          <w:rFonts w:eastAsiaTheme="majorEastAsia"/>
        </w:rPr>
        <w:t>.</w:t>
      </w:r>
    </w:p>
    <w:p w14:paraId="265B354C" w14:textId="070D446A" w:rsidR="00E13CD6" w:rsidRPr="00F12449" w:rsidRDefault="003551F4" w:rsidP="003551F4">
      <w:pPr>
        <w:pStyle w:val="ListParagraph"/>
        <w:numPr>
          <w:ilvl w:val="0"/>
          <w:numId w:val="22"/>
        </w:numPr>
      </w:pPr>
      <w:r w:rsidRPr="00F12449">
        <w:lastRenderedPageBreak/>
        <w:t>p</w:t>
      </w:r>
      <w:r w:rsidR="00E13CD6" w:rsidRPr="00F12449">
        <w:t xml:space="preserve">rovide detailed analysis and visualization of </w:t>
      </w:r>
      <w:r w:rsidR="00B72B7F" w:rsidRPr="00F12449">
        <w:t xml:space="preserve">forecast </w:t>
      </w:r>
      <w:r w:rsidR="00E13CD6" w:rsidRPr="00F12449">
        <w:t>results to help local farmers and market stakeholders understand the factors influencing crop demand.</w:t>
      </w:r>
    </w:p>
    <w:p w14:paraId="291EFF90" w14:textId="4DE07D70" w:rsidR="003F587C" w:rsidRPr="00F12449" w:rsidRDefault="6487A6F1">
      <w:pPr>
        <w:pStyle w:val="Heading2"/>
      </w:pPr>
      <w:bookmarkStart w:id="8" w:name="_Toc171686369"/>
      <w:commentRangeStart w:id="9"/>
      <w:r w:rsidRPr="00F12449">
        <w:t>Scope and Limitation</w:t>
      </w:r>
      <w:commentRangeEnd w:id="9"/>
      <w:r w:rsidR="00AD2050" w:rsidRPr="00F12449">
        <w:rPr>
          <w:rStyle w:val="CommentReference"/>
        </w:rPr>
        <w:commentReference w:id="9"/>
      </w:r>
      <w:bookmarkEnd w:id="8"/>
      <w:r w:rsidR="00642A19">
        <w:t>s</w:t>
      </w:r>
    </w:p>
    <w:p w14:paraId="52747E59" w14:textId="52A8DE68" w:rsidR="00EF6FE1" w:rsidRPr="00F12449" w:rsidRDefault="000C5DE2" w:rsidP="000C5DE2">
      <w:pPr>
        <w:rPr>
          <w:szCs w:val="23"/>
        </w:rPr>
      </w:pPr>
      <w:r w:rsidRPr="00F12449">
        <w:rPr>
          <w:szCs w:val="23"/>
        </w:rPr>
        <w:t xml:space="preserve">This project deals </w:t>
      </w:r>
      <w:r w:rsidR="00D35D6B" w:rsidRPr="00F12449">
        <w:rPr>
          <w:szCs w:val="23"/>
        </w:rPr>
        <w:t>with</w:t>
      </w:r>
      <w:r w:rsidRPr="00F12449">
        <w:rPr>
          <w:szCs w:val="23"/>
        </w:rPr>
        <w:t xml:space="preserve"> the applica</w:t>
      </w:r>
      <w:r w:rsidR="00277C8F" w:rsidRPr="00F12449">
        <w:rPr>
          <w:szCs w:val="23"/>
        </w:rPr>
        <w:t>tion</w:t>
      </w:r>
      <w:r w:rsidRPr="00F12449">
        <w:rPr>
          <w:szCs w:val="23"/>
        </w:rPr>
        <w:t xml:space="preserve"> of advanced regression learning algorithms in creating crop demand forecast </w:t>
      </w:r>
      <w:r w:rsidR="00D35D6B" w:rsidRPr="00F12449">
        <w:rPr>
          <w:szCs w:val="23"/>
        </w:rPr>
        <w:t>models</w:t>
      </w:r>
      <w:r w:rsidRPr="00F12449">
        <w:rPr>
          <w:szCs w:val="23"/>
        </w:rPr>
        <w:t xml:space="preserve"> for rice and corn in Misamis Occidental. The scope encompasses several key areas: gathering and cleaning of data, creation, testing, interpretation, and presentation of the model. Data relevant to the research proposal will be retrieved from </w:t>
      </w:r>
      <w:r w:rsidR="00D35D6B" w:rsidRPr="00F12449">
        <w:rPr>
          <w:szCs w:val="23"/>
        </w:rPr>
        <w:t xml:space="preserve">the </w:t>
      </w:r>
      <w:r w:rsidRPr="00F12449">
        <w:rPr>
          <w:szCs w:val="23"/>
        </w:rPr>
        <w:t>Philippine Statistic Authority (PSA) and other sources that are credible to provide the data.</w:t>
      </w:r>
      <w:r w:rsidR="00C0772C" w:rsidRPr="00F12449">
        <w:rPr>
          <w:szCs w:val="23"/>
        </w:rPr>
        <w:t xml:space="preserve"> Due to the nature of the data collection process, the model’s reliability depends on the historical data availability and quality. Laws and policies (such as tariffs)</w:t>
      </w:r>
      <w:r w:rsidR="007F1910" w:rsidRPr="00F12449">
        <w:rPr>
          <w:szCs w:val="23"/>
        </w:rPr>
        <w:t xml:space="preserve">, </w:t>
      </w:r>
      <w:r w:rsidR="00C0772C" w:rsidRPr="00F12449">
        <w:rPr>
          <w:szCs w:val="23"/>
        </w:rPr>
        <w:t>global conditions</w:t>
      </w:r>
      <w:r w:rsidR="007F1910" w:rsidRPr="00F12449">
        <w:rPr>
          <w:szCs w:val="23"/>
        </w:rPr>
        <w:t>, and imports</w:t>
      </w:r>
      <w:r w:rsidR="00C0772C" w:rsidRPr="00F12449">
        <w:rPr>
          <w:szCs w:val="23"/>
        </w:rPr>
        <w:t xml:space="preserve"> are not incorporated.</w:t>
      </w:r>
    </w:p>
    <w:p w14:paraId="1841FB81" w14:textId="123FBD2B" w:rsidR="00EF6FE1" w:rsidRPr="001734D5" w:rsidRDefault="000C5DE2" w:rsidP="000C5DE2">
      <w:pPr>
        <w:rPr>
          <w:szCs w:val="23"/>
        </w:rPr>
      </w:pPr>
      <w:r w:rsidRPr="001734D5">
        <w:rPr>
          <w:szCs w:val="23"/>
        </w:rPr>
        <w:t xml:space="preserve">This study will </w:t>
      </w:r>
      <w:r w:rsidR="009F4349" w:rsidRPr="001734D5">
        <w:rPr>
          <w:szCs w:val="23"/>
        </w:rPr>
        <w:t>only focus on creating a model</w:t>
      </w:r>
      <w:r w:rsidRPr="001734D5">
        <w:rPr>
          <w:szCs w:val="23"/>
        </w:rPr>
        <w:t xml:space="preserve"> using </w:t>
      </w:r>
      <w:r w:rsidR="00D35D6B" w:rsidRPr="001734D5">
        <w:rPr>
          <w:szCs w:val="23"/>
        </w:rPr>
        <w:t xml:space="preserve">a </w:t>
      </w:r>
      <w:r w:rsidRPr="001734D5">
        <w:rPr>
          <w:szCs w:val="23"/>
        </w:rPr>
        <w:t>Random Forest Regressor.</w:t>
      </w:r>
      <w:r w:rsidR="009F4349" w:rsidRPr="001734D5">
        <w:rPr>
          <w:szCs w:val="23"/>
        </w:rPr>
        <w:t xml:space="preserve"> Other models such as Neural Networks will not be explored.</w:t>
      </w:r>
      <w:r w:rsidR="00642A19" w:rsidRPr="001734D5">
        <w:rPr>
          <w:szCs w:val="23"/>
        </w:rPr>
        <w:t xml:space="preserve"> In addition,</w:t>
      </w:r>
      <w:r w:rsidRPr="001734D5">
        <w:rPr>
          <w:szCs w:val="23"/>
        </w:rPr>
        <w:t xml:space="preserve"> </w:t>
      </w:r>
      <w:r w:rsidR="00642A19" w:rsidRPr="001734D5">
        <w:rPr>
          <w:szCs w:val="23"/>
          <w:rPrChange w:id="10" w:author="Earl Peter Gangoso [2]" w:date="2024-08-14T10:42:00Z" w16du:dateUtc="2024-08-14T02:42:00Z">
            <w:rPr>
              <w:szCs w:val="23"/>
              <w:highlight w:val="yellow"/>
            </w:rPr>
          </w:rPrChange>
        </w:rPr>
        <w:t>t</w:t>
      </w:r>
      <w:r w:rsidRPr="001734D5">
        <w:rPr>
          <w:szCs w:val="23"/>
          <w:rPrChange w:id="11" w:author="Earl Peter Gangoso [2]" w:date="2024-08-14T10:42:00Z" w16du:dateUtc="2024-08-14T02:42:00Z">
            <w:rPr>
              <w:szCs w:val="23"/>
              <w:highlight w:val="yellow"/>
            </w:rPr>
          </w:rPrChange>
        </w:rPr>
        <w:t xml:space="preserve">he following metrics will be utilized for evaluating the model's </w:t>
      </w:r>
      <w:r w:rsidR="00574C48" w:rsidRPr="001734D5">
        <w:rPr>
          <w:szCs w:val="23"/>
          <w:rPrChange w:id="12" w:author="Earl Peter Gangoso [2]" w:date="2024-08-14T10:42:00Z" w16du:dateUtc="2024-08-14T02:42:00Z">
            <w:rPr>
              <w:szCs w:val="23"/>
              <w:highlight w:val="yellow"/>
            </w:rPr>
          </w:rPrChange>
        </w:rPr>
        <w:t>performance</w:t>
      </w:r>
      <w:r w:rsidRPr="001734D5">
        <w:rPr>
          <w:szCs w:val="23"/>
          <w:rPrChange w:id="13" w:author="Earl Peter Gangoso [2]" w:date="2024-08-14T10:42:00Z" w16du:dateUtc="2024-08-14T02:42:00Z">
            <w:rPr>
              <w:szCs w:val="23"/>
              <w:highlight w:val="yellow"/>
            </w:rPr>
          </w:rPrChange>
        </w:rPr>
        <w:t>: R-squared (R²), Mean Absolute Error (MAE), and Root Mean Square Error (</w:t>
      </w:r>
      <w:commentRangeStart w:id="14"/>
      <w:r w:rsidRPr="001734D5">
        <w:rPr>
          <w:szCs w:val="23"/>
          <w:rPrChange w:id="15" w:author="Earl Peter Gangoso [2]" w:date="2024-08-14T10:42:00Z" w16du:dateUtc="2024-08-14T02:42:00Z">
            <w:rPr>
              <w:szCs w:val="23"/>
              <w:highlight w:val="yellow"/>
            </w:rPr>
          </w:rPrChange>
        </w:rPr>
        <w:t>RMSE</w:t>
      </w:r>
      <w:commentRangeEnd w:id="14"/>
      <w:r w:rsidR="00FA0191" w:rsidRPr="001734D5">
        <w:rPr>
          <w:rStyle w:val="CommentReference"/>
        </w:rPr>
        <w:commentReference w:id="14"/>
      </w:r>
      <w:r w:rsidRPr="001734D5">
        <w:rPr>
          <w:szCs w:val="23"/>
          <w:rPrChange w:id="16" w:author="Earl Peter Gangoso [2]" w:date="2024-08-14T10:42:00Z" w16du:dateUtc="2024-08-14T02:42:00Z">
            <w:rPr>
              <w:szCs w:val="23"/>
              <w:highlight w:val="yellow"/>
            </w:rPr>
          </w:rPrChange>
        </w:rPr>
        <w:t>).</w:t>
      </w:r>
      <w:r w:rsidRPr="001734D5">
        <w:rPr>
          <w:szCs w:val="23"/>
        </w:rPr>
        <w:t xml:space="preserve"> </w:t>
      </w:r>
    </w:p>
    <w:p w14:paraId="0FEFB8BC" w14:textId="7F4F3BFE" w:rsidR="00EF6FE1" w:rsidRPr="00F12449" w:rsidRDefault="00574C48" w:rsidP="005D74E9">
      <w:pPr>
        <w:rPr>
          <w:szCs w:val="23"/>
        </w:rPr>
      </w:pPr>
      <w:r w:rsidRPr="001734D5">
        <w:rPr>
          <w:szCs w:val="23"/>
        </w:rPr>
        <w:t xml:space="preserve">The study will be focused </w:t>
      </w:r>
      <w:r w:rsidR="00D35D6B" w:rsidRPr="001734D5">
        <w:rPr>
          <w:szCs w:val="23"/>
        </w:rPr>
        <w:t>on</w:t>
      </w:r>
      <w:r w:rsidRPr="001734D5">
        <w:rPr>
          <w:szCs w:val="23"/>
        </w:rPr>
        <w:t xml:space="preserve"> </w:t>
      </w:r>
      <w:r w:rsidR="00D35D6B" w:rsidRPr="001734D5">
        <w:rPr>
          <w:szCs w:val="23"/>
        </w:rPr>
        <w:t>forecasting</w:t>
      </w:r>
      <w:r w:rsidRPr="001734D5">
        <w:rPr>
          <w:szCs w:val="23"/>
        </w:rPr>
        <w:t xml:space="preserve"> the demand for rice and corn </w:t>
      </w:r>
      <w:r w:rsidRPr="001734D5">
        <w:rPr>
          <w:szCs w:val="23"/>
          <w:rPrChange w:id="17" w:author="Earl Peter Gangoso [2]" w:date="2024-08-14T10:42:00Z" w16du:dateUtc="2024-08-14T02:42:00Z">
            <w:rPr>
              <w:szCs w:val="23"/>
              <w:highlight w:val="yellow"/>
            </w:rPr>
          </w:rPrChange>
        </w:rPr>
        <w:t>within a period of 10</w:t>
      </w:r>
      <w:r w:rsidR="00642A19" w:rsidRPr="001734D5">
        <w:rPr>
          <w:szCs w:val="23"/>
          <w:rPrChange w:id="18" w:author="Earl Peter Gangoso [2]" w:date="2024-08-14T10:42:00Z" w16du:dateUtc="2024-08-14T02:42:00Z">
            <w:rPr>
              <w:szCs w:val="23"/>
              <w:highlight w:val="yellow"/>
            </w:rPr>
          </w:rPrChange>
        </w:rPr>
        <w:t>-</w:t>
      </w:r>
      <w:r w:rsidRPr="001734D5">
        <w:rPr>
          <w:szCs w:val="23"/>
          <w:rPrChange w:id="19" w:author="Earl Peter Gangoso [2]" w:date="2024-08-14T10:42:00Z" w16du:dateUtc="2024-08-14T02:42:00Z">
            <w:rPr>
              <w:szCs w:val="23"/>
              <w:highlight w:val="yellow"/>
            </w:rPr>
          </w:rPrChange>
        </w:rPr>
        <w:t>year</w:t>
      </w:r>
      <w:r w:rsidR="00642A19" w:rsidRPr="001734D5">
        <w:rPr>
          <w:szCs w:val="23"/>
          <w:rPrChange w:id="20" w:author="Earl Peter Gangoso [2]" w:date="2024-08-14T10:42:00Z" w16du:dateUtc="2024-08-14T02:42:00Z">
            <w:rPr>
              <w:szCs w:val="23"/>
              <w:highlight w:val="yellow"/>
            </w:rPr>
          </w:rPrChange>
        </w:rPr>
        <w:t xml:space="preserve"> period</w:t>
      </w:r>
      <w:r w:rsidRPr="001734D5">
        <w:rPr>
          <w:szCs w:val="23"/>
          <w:rPrChange w:id="21" w:author="Earl Peter Gangoso [2]" w:date="2024-08-14T10:42:00Z" w16du:dateUtc="2024-08-14T02:42:00Z">
            <w:rPr>
              <w:szCs w:val="23"/>
              <w:highlight w:val="yellow"/>
            </w:rPr>
          </w:rPrChange>
        </w:rPr>
        <w:t xml:space="preserve"> </w:t>
      </w:r>
      <w:r w:rsidR="00D35D6B" w:rsidRPr="001734D5">
        <w:rPr>
          <w:szCs w:val="23"/>
          <w:rPrChange w:id="22" w:author="Earl Peter Gangoso [2]" w:date="2024-08-14T10:42:00Z" w16du:dateUtc="2024-08-14T02:42:00Z">
            <w:rPr>
              <w:szCs w:val="23"/>
              <w:highlight w:val="yellow"/>
            </w:rPr>
          </w:rPrChange>
        </w:rPr>
        <w:t>considering</w:t>
      </w:r>
      <w:r w:rsidRPr="001734D5">
        <w:rPr>
          <w:szCs w:val="23"/>
          <w:rPrChange w:id="23" w:author="Earl Peter Gangoso [2]" w:date="2024-08-14T10:42:00Z" w16du:dateUtc="2024-08-14T02:42:00Z">
            <w:rPr>
              <w:szCs w:val="23"/>
              <w:highlight w:val="yellow"/>
            </w:rPr>
          </w:rPrChange>
        </w:rPr>
        <w:t xml:space="preserve"> historical data </w:t>
      </w:r>
      <w:r w:rsidR="008D7101" w:rsidRPr="001734D5">
        <w:rPr>
          <w:szCs w:val="23"/>
          <w:rPrChange w:id="24" w:author="Earl Peter Gangoso [2]" w:date="2024-08-14T10:42:00Z" w16du:dateUtc="2024-08-14T02:42:00Z">
            <w:rPr>
              <w:szCs w:val="23"/>
              <w:highlight w:val="yellow"/>
            </w:rPr>
          </w:rPrChange>
        </w:rPr>
        <w:t>on</w:t>
      </w:r>
      <w:r w:rsidRPr="001734D5">
        <w:rPr>
          <w:szCs w:val="23"/>
          <w:rPrChange w:id="25" w:author="Earl Peter Gangoso [2]" w:date="2024-08-14T10:42:00Z" w16du:dateUtc="2024-08-14T02:42:00Z">
            <w:rPr>
              <w:szCs w:val="23"/>
              <w:highlight w:val="yellow"/>
            </w:rPr>
          </w:rPrChange>
        </w:rPr>
        <w:t xml:space="preserve"> the </w:t>
      </w:r>
      <w:r w:rsidR="008D7101" w:rsidRPr="001734D5">
        <w:rPr>
          <w:szCs w:val="23"/>
          <w:rPrChange w:id="26" w:author="Earl Peter Gangoso [2]" w:date="2024-08-14T10:42:00Z" w16du:dateUtc="2024-08-14T02:42:00Z">
            <w:rPr>
              <w:szCs w:val="23"/>
              <w:highlight w:val="yellow"/>
            </w:rPr>
          </w:rPrChange>
        </w:rPr>
        <w:t>crop yields, crop production</w:t>
      </w:r>
      <w:ins w:id="27" w:author="Earl Peter Gangoso [2]" w:date="2024-08-14T10:42:00Z" w16du:dateUtc="2024-08-14T02:42:00Z">
        <w:r w:rsidR="001734D5" w:rsidRPr="001734D5">
          <w:rPr>
            <w:szCs w:val="23"/>
            <w:rPrChange w:id="28" w:author="Earl Peter Gangoso [2]" w:date="2024-08-14T10:42:00Z" w16du:dateUtc="2024-08-14T02:42:00Z">
              <w:rPr>
                <w:szCs w:val="23"/>
                <w:highlight w:val="yellow"/>
              </w:rPr>
            </w:rPrChange>
          </w:rPr>
          <w:t>,</w:t>
        </w:r>
      </w:ins>
      <w:r w:rsidR="008D7101" w:rsidRPr="001734D5">
        <w:rPr>
          <w:szCs w:val="23"/>
          <w:rPrChange w:id="29" w:author="Earl Peter Gangoso [2]" w:date="2024-08-14T10:42:00Z" w16du:dateUtc="2024-08-14T02:42:00Z">
            <w:rPr>
              <w:szCs w:val="23"/>
              <w:highlight w:val="yellow"/>
            </w:rPr>
          </w:rPrChange>
        </w:rPr>
        <w:t xml:space="preserve"> and region population </w:t>
      </w:r>
      <w:r w:rsidRPr="001734D5">
        <w:rPr>
          <w:szCs w:val="23"/>
          <w:rPrChange w:id="30" w:author="Earl Peter Gangoso [2]" w:date="2024-08-14T10:42:00Z" w16du:dateUtc="2024-08-14T02:42:00Z">
            <w:rPr>
              <w:szCs w:val="23"/>
              <w:highlight w:val="yellow"/>
            </w:rPr>
          </w:rPrChange>
        </w:rPr>
        <w:t xml:space="preserve">as the features of the </w:t>
      </w:r>
      <w:commentRangeStart w:id="31"/>
      <w:r w:rsidRPr="001734D5">
        <w:rPr>
          <w:szCs w:val="23"/>
          <w:rPrChange w:id="32" w:author="Earl Peter Gangoso [2]" w:date="2024-08-14T10:42:00Z" w16du:dateUtc="2024-08-14T02:42:00Z">
            <w:rPr>
              <w:szCs w:val="23"/>
              <w:highlight w:val="yellow"/>
            </w:rPr>
          </w:rPrChange>
        </w:rPr>
        <w:t>inputs</w:t>
      </w:r>
      <w:commentRangeEnd w:id="31"/>
      <w:r w:rsidR="00FA0191" w:rsidRPr="001734D5">
        <w:rPr>
          <w:rStyle w:val="CommentReference"/>
        </w:rPr>
        <w:commentReference w:id="31"/>
      </w:r>
      <w:r w:rsidRPr="001734D5">
        <w:rPr>
          <w:szCs w:val="23"/>
          <w:rPrChange w:id="33" w:author="Earl Peter Gangoso [2]" w:date="2024-08-14T10:42:00Z" w16du:dateUtc="2024-08-14T02:42:00Z">
            <w:rPr>
              <w:szCs w:val="23"/>
              <w:highlight w:val="yellow"/>
            </w:rPr>
          </w:rPrChange>
        </w:rPr>
        <w:t>.</w:t>
      </w:r>
      <w:r w:rsidRPr="001734D5">
        <w:rPr>
          <w:szCs w:val="23"/>
        </w:rPr>
        <w:t xml:space="preserve"> As such</w:t>
      </w:r>
      <w:r w:rsidR="00EF6FE1" w:rsidRPr="001734D5">
        <w:rPr>
          <w:szCs w:val="23"/>
        </w:rPr>
        <w:t xml:space="preserve">, long-term forecasts </w:t>
      </w:r>
      <w:r w:rsidR="001D0F6C" w:rsidRPr="001734D5">
        <w:rPr>
          <w:szCs w:val="23"/>
        </w:rPr>
        <w:t xml:space="preserve">generally </w:t>
      </w:r>
      <w:r w:rsidR="00EF6FE1" w:rsidRPr="001734D5">
        <w:rPr>
          <w:szCs w:val="23"/>
        </w:rPr>
        <w:t xml:space="preserve">contain more </w:t>
      </w:r>
      <w:r w:rsidR="001D0F6C" w:rsidRPr="001734D5">
        <w:rPr>
          <w:szCs w:val="23"/>
        </w:rPr>
        <w:t xml:space="preserve">uncertainties </w:t>
      </w:r>
      <w:r w:rsidR="00D35D6B" w:rsidRPr="001734D5">
        <w:rPr>
          <w:szCs w:val="23"/>
        </w:rPr>
        <w:t>in</w:t>
      </w:r>
      <w:r w:rsidR="00EF6FE1" w:rsidRPr="001734D5">
        <w:rPr>
          <w:szCs w:val="23"/>
        </w:rPr>
        <w:t xml:space="preserve"> the results interpretation process.</w:t>
      </w:r>
    </w:p>
    <w:p w14:paraId="6E510F87" w14:textId="6430EA65" w:rsidR="00BB29F3" w:rsidRPr="00F12449" w:rsidRDefault="002C03D9" w:rsidP="005D74E9">
      <w:pPr>
        <w:rPr>
          <w:szCs w:val="23"/>
        </w:rPr>
      </w:pPr>
      <w:r w:rsidRPr="002C03D9">
        <w:rPr>
          <w:szCs w:val="23"/>
        </w:rPr>
        <w:t xml:space="preserve">The scope involves the detailed analysis and visualization of the forecast results to aid local farmers and market stakeholders in comprehending the factors affecting crop demand. The expected output will also consist of the analysis of forecast results to determine the patterns of crop demands </w:t>
      </w:r>
      <w:r w:rsidR="00E042D0">
        <w:rPr>
          <w:szCs w:val="23"/>
        </w:rPr>
        <w:t>concerning</w:t>
      </w:r>
      <w:r w:rsidRPr="002C03D9">
        <w:rPr>
          <w:szCs w:val="23"/>
        </w:rPr>
        <w:t xml:space="preserve"> historical crop yields, crop production, and the population of the region. </w:t>
      </w:r>
      <w:r w:rsidR="001734D5">
        <w:rPr>
          <w:szCs w:val="23"/>
        </w:rPr>
        <w:t>T</w:t>
      </w:r>
      <w:r w:rsidRPr="002C03D9">
        <w:rPr>
          <w:szCs w:val="23"/>
        </w:rPr>
        <w:t xml:space="preserve">o share the forecasted data, line plots, bar charts, and </w:t>
      </w:r>
      <w:r>
        <w:rPr>
          <w:szCs w:val="23"/>
        </w:rPr>
        <w:lastRenderedPageBreak/>
        <w:t>heat maps</w:t>
      </w:r>
      <w:r w:rsidRPr="002C03D9">
        <w:rPr>
          <w:szCs w:val="23"/>
        </w:rPr>
        <w:t xml:space="preserve"> will be used. The findings and suggestions will include the identification of the best strategies that the stakeholders can adopt in terms of resource utilization, development, and decision-making.</w:t>
      </w:r>
    </w:p>
    <w:p w14:paraId="14503728" w14:textId="3C62648C" w:rsidR="003F587C" w:rsidRPr="00F12449" w:rsidRDefault="6487A6F1">
      <w:pPr>
        <w:pStyle w:val="Heading2"/>
      </w:pPr>
      <w:bookmarkStart w:id="34" w:name="_Toc171686370"/>
      <w:r w:rsidRPr="00F12449">
        <w:t>Significance of the Study</w:t>
      </w:r>
      <w:bookmarkEnd w:id="34"/>
    </w:p>
    <w:p w14:paraId="3C1611D1" w14:textId="77777777" w:rsidR="00E13CD6" w:rsidRPr="00F12449" w:rsidRDefault="00E13CD6" w:rsidP="00E13CD6">
      <w:pPr>
        <w:rPr>
          <w:szCs w:val="23"/>
        </w:rPr>
      </w:pPr>
      <w:r w:rsidRPr="00F12449">
        <w:rPr>
          <w:szCs w:val="23"/>
        </w:rPr>
        <w:t xml:space="preserve">The study is significant to the following individuals and parties:  </w:t>
      </w:r>
    </w:p>
    <w:p w14:paraId="35B6437C" w14:textId="3B9AD506" w:rsidR="00E13CD6" w:rsidRPr="00F12449" w:rsidRDefault="00E13CD6" w:rsidP="00E13CD6">
      <w:pPr>
        <w:spacing w:after="0"/>
        <w:rPr>
          <w:szCs w:val="23"/>
        </w:rPr>
      </w:pPr>
      <w:r w:rsidRPr="00F12449">
        <w:rPr>
          <w:b/>
          <w:bCs/>
          <w:szCs w:val="23"/>
        </w:rPr>
        <w:t xml:space="preserve">Local Farmers: </w:t>
      </w:r>
      <w:r w:rsidRPr="00F12449">
        <w:rPr>
          <w:szCs w:val="23"/>
        </w:rPr>
        <w:t xml:space="preserve">With the help of the model, local farmers </w:t>
      </w:r>
      <w:r w:rsidR="001734D5">
        <w:rPr>
          <w:szCs w:val="23"/>
        </w:rPr>
        <w:t>may</w:t>
      </w:r>
      <w:r w:rsidR="001734D5" w:rsidRPr="00F12449" w:rsidDel="001734D5">
        <w:rPr>
          <w:szCs w:val="23"/>
        </w:rPr>
        <w:t xml:space="preserve"> </w:t>
      </w:r>
      <w:r w:rsidRPr="00F12449">
        <w:rPr>
          <w:szCs w:val="23"/>
        </w:rPr>
        <w:t>be able to make well-informed decisions regarding crop production and resource allocation by gaining important insights into future crop demand.</w:t>
      </w:r>
    </w:p>
    <w:p w14:paraId="2C47CD9B" w14:textId="21535DDA" w:rsidR="00E13CD6" w:rsidRPr="00F12449" w:rsidRDefault="00E13CD6" w:rsidP="00E13CD6">
      <w:pPr>
        <w:spacing w:after="0"/>
        <w:rPr>
          <w:szCs w:val="23"/>
        </w:rPr>
      </w:pPr>
      <w:r w:rsidRPr="00F12449">
        <w:rPr>
          <w:b/>
          <w:bCs/>
          <w:szCs w:val="23"/>
        </w:rPr>
        <w:t xml:space="preserve">Market Stakeholders: </w:t>
      </w:r>
      <w:r w:rsidRPr="00F12449">
        <w:rPr>
          <w:szCs w:val="23"/>
        </w:rPr>
        <w:t>The system </w:t>
      </w:r>
      <w:r w:rsidR="001734D5">
        <w:rPr>
          <w:szCs w:val="23"/>
        </w:rPr>
        <w:t>may</w:t>
      </w:r>
      <w:r w:rsidR="001734D5" w:rsidRPr="00F12449">
        <w:rPr>
          <w:szCs w:val="23"/>
        </w:rPr>
        <w:t xml:space="preserve"> </w:t>
      </w:r>
      <w:r w:rsidRPr="00F12449">
        <w:rPr>
          <w:szCs w:val="23"/>
        </w:rPr>
        <w:t>help market participants cut waste, optimize market operations, and plan and manage supply chains.</w:t>
      </w:r>
    </w:p>
    <w:p w14:paraId="0A458FD6" w14:textId="6CA32D72" w:rsidR="00452B69" w:rsidRPr="00F12449" w:rsidRDefault="00452B69" w:rsidP="00E13CD6">
      <w:pPr>
        <w:rPr>
          <w:szCs w:val="23"/>
        </w:rPr>
      </w:pPr>
      <w:r w:rsidRPr="00F12449">
        <w:rPr>
          <w:b/>
          <w:bCs/>
          <w:szCs w:val="23"/>
        </w:rPr>
        <w:t>Department of Agriculture:</w:t>
      </w:r>
      <w:r w:rsidRPr="00F12449">
        <w:rPr>
          <w:szCs w:val="23"/>
        </w:rPr>
        <w:t xml:space="preserve"> Forecasting the crop demand </w:t>
      </w:r>
      <w:r w:rsidR="001734D5">
        <w:rPr>
          <w:szCs w:val="23"/>
        </w:rPr>
        <w:t>may</w:t>
      </w:r>
      <w:r w:rsidR="001734D5" w:rsidRPr="00F12449" w:rsidDel="001734D5">
        <w:rPr>
          <w:szCs w:val="23"/>
        </w:rPr>
        <w:t xml:space="preserve"> </w:t>
      </w:r>
      <w:r w:rsidRPr="00F12449">
        <w:rPr>
          <w:szCs w:val="23"/>
        </w:rPr>
        <w:t>help in subsidies, supporting programs</w:t>
      </w:r>
      <w:r w:rsidR="001734D5">
        <w:rPr>
          <w:szCs w:val="23"/>
        </w:rPr>
        <w:t>,</w:t>
      </w:r>
      <w:r w:rsidRPr="00F12449">
        <w:rPr>
          <w:szCs w:val="23"/>
        </w:rPr>
        <w:t xml:space="preserve"> and infrastructure to enhance crop yields hence food security. Furthermore, the findings can extend to disaster preparedness and contingency planning so that the food supply chains may not be vulnerable to climatic volatility and other forms of adversity affecting the economy. This plan and the various data obtained from the analysis can be useful for the Department of Agriculture to identify ways that would enable the sector to develop as well as plan for necessary interventions.</w:t>
      </w:r>
    </w:p>
    <w:p w14:paraId="59A779D1" w14:textId="20516FEF" w:rsidR="00E13CD6" w:rsidRPr="00F12449" w:rsidRDefault="00E13CD6" w:rsidP="00E13CD6">
      <w:pPr>
        <w:rPr>
          <w:szCs w:val="23"/>
        </w:rPr>
      </w:pPr>
      <w:r w:rsidRPr="00F12449">
        <w:rPr>
          <w:b/>
          <w:bCs/>
          <w:szCs w:val="23"/>
        </w:rPr>
        <w:t xml:space="preserve">Future Researchers: </w:t>
      </w:r>
      <w:r w:rsidRPr="00F12449">
        <w:rPr>
          <w:szCs w:val="23"/>
        </w:rPr>
        <w:t xml:space="preserve">By showing how regression learning models can be used practically to estimate crop demand, this study </w:t>
      </w:r>
      <w:r w:rsidR="001734D5">
        <w:rPr>
          <w:szCs w:val="23"/>
        </w:rPr>
        <w:t>may</w:t>
      </w:r>
      <w:r w:rsidR="001734D5" w:rsidRPr="00F12449" w:rsidDel="001734D5">
        <w:rPr>
          <w:szCs w:val="23"/>
        </w:rPr>
        <w:t xml:space="preserve"> </w:t>
      </w:r>
      <w:r w:rsidRPr="00F12449">
        <w:rPr>
          <w:szCs w:val="23"/>
        </w:rPr>
        <w:t>advance the field of agricultural analytics and lay the groundwork for future research and development in this domain.</w:t>
      </w:r>
    </w:p>
    <w:p w14:paraId="7A9622D8" w14:textId="77777777" w:rsidR="003F587C" w:rsidRPr="00F12449" w:rsidRDefault="6487A6F1">
      <w:pPr>
        <w:pStyle w:val="Heading2"/>
      </w:pPr>
      <w:bookmarkStart w:id="35" w:name="_Toc171686371"/>
      <w:r w:rsidRPr="00F12449">
        <w:t>Definition of Terms</w:t>
      </w:r>
      <w:bookmarkEnd w:id="35"/>
    </w:p>
    <w:p w14:paraId="48759019" w14:textId="32A6CFA7" w:rsidR="00E13CD6" w:rsidRPr="00F12449" w:rsidRDefault="00350BE5" w:rsidP="00E13CD6">
      <w:pPr>
        <w:rPr>
          <w:szCs w:val="23"/>
        </w:rPr>
      </w:pPr>
      <w:r w:rsidRPr="00F12449">
        <w:rPr>
          <w:szCs w:val="23"/>
        </w:rPr>
        <w:t>The definitions of the terms that follow correspond to the usage in this study</w:t>
      </w:r>
      <w:r w:rsidR="00E13CD6" w:rsidRPr="00F12449">
        <w:rPr>
          <w:szCs w:val="23"/>
        </w:rPr>
        <w:t>:</w:t>
      </w:r>
    </w:p>
    <w:p w14:paraId="6125F116" w14:textId="2DD14F6F" w:rsidR="00E13CD6" w:rsidRPr="00F12449" w:rsidRDefault="00E13CD6" w:rsidP="00E13CD6">
      <w:pPr>
        <w:rPr>
          <w:szCs w:val="23"/>
        </w:rPr>
      </w:pPr>
      <w:r w:rsidRPr="00F12449">
        <w:rPr>
          <w:b/>
          <w:bCs/>
          <w:szCs w:val="23"/>
        </w:rPr>
        <w:t>Artificial intelligence (AI)</w:t>
      </w:r>
      <w:r w:rsidR="008263C8" w:rsidRPr="00F12449">
        <w:rPr>
          <w:szCs w:val="23"/>
        </w:rPr>
        <w:t xml:space="preserve">. </w:t>
      </w:r>
      <w:r w:rsidR="00350BE5" w:rsidRPr="00F12449">
        <w:rPr>
          <w:szCs w:val="23"/>
        </w:rPr>
        <w:t xml:space="preserve">A branch of computer science research that creates and examines techniques and software that allow machines to sense their surroundings and use </w:t>
      </w:r>
      <w:r w:rsidR="00350BE5" w:rsidRPr="00F12449">
        <w:rPr>
          <w:szCs w:val="23"/>
        </w:rPr>
        <w:lastRenderedPageBreak/>
        <w:t>learning to take actions that maximize their chances of accomplishing specific goals</w:t>
      </w:r>
      <w:r w:rsidR="00A968CA" w:rsidRPr="00F12449">
        <w:rPr>
          <w:szCs w:val="23"/>
        </w:rPr>
        <w:t xml:space="preserve"> </w:t>
      </w:r>
      <w:r w:rsidR="00A968CA" w:rsidRPr="00F12449">
        <w:rPr>
          <w:color w:val="000000"/>
          <w:shd w:val="clear" w:color="auto" w:fill="FFFFFF"/>
        </w:rPr>
        <w:t>(Fetzer, 1990).</w:t>
      </w:r>
    </w:p>
    <w:p w14:paraId="58365E54" w14:textId="7619EDA6" w:rsidR="00D40E5C" w:rsidRPr="00F12449" w:rsidRDefault="000A44BC" w:rsidP="00350BE5">
      <w:pPr>
        <w:rPr>
          <w:szCs w:val="23"/>
        </w:rPr>
      </w:pPr>
      <w:r w:rsidRPr="00F12449">
        <w:rPr>
          <w:b/>
          <w:bCs/>
          <w:szCs w:val="23"/>
        </w:rPr>
        <w:t>Data Analytics</w:t>
      </w:r>
      <w:r w:rsidR="008263C8" w:rsidRPr="00F12449">
        <w:rPr>
          <w:szCs w:val="23"/>
        </w:rPr>
        <w:t xml:space="preserve">. </w:t>
      </w:r>
      <w:r w:rsidR="00350BE5" w:rsidRPr="00F12449">
        <w:rPr>
          <w:sz w:val="24"/>
          <w:lang w:eastAsia="en-PH"/>
        </w:rPr>
        <w:t>a multidisciplinary area of study that concludes data sources by applying mathematics, statistics, computer science, and other analysis techniques (Staff, 2024</w:t>
      </w:r>
      <w:r w:rsidR="00D40E5C" w:rsidRPr="00F12449">
        <w:rPr>
          <w:sz w:val="24"/>
          <w:lang w:eastAsia="en-PH"/>
        </w:rPr>
        <w:t xml:space="preserve">).  </w:t>
      </w:r>
    </w:p>
    <w:p w14:paraId="03FA0E7A" w14:textId="6C34E97D" w:rsidR="000A44BC" w:rsidRPr="00F12449" w:rsidRDefault="00AA240D" w:rsidP="00D40E5C">
      <w:pPr>
        <w:contextualSpacing w:val="0"/>
        <w:rPr>
          <w:sz w:val="24"/>
          <w:lang w:eastAsia="en-PH"/>
        </w:rPr>
      </w:pPr>
      <w:r w:rsidRPr="00F12449">
        <w:rPr>
          <w:b/>
          <w:bCs/>
          <w:szCs w:val="23"/>
        </w:rPr>
        <w:t>Dataset</w:t>
      </w:r>
      <w:r w:rsidR="008263C8" w:rsidRPr="00F12449">
        <w:rPr>
          <w:szCs w:val="23"/>
        </w:rPr>
        <w:t xml:space="preserve">. </w:t>
      </w:r>
      <w:r w:rsidR="00D40E5C" w:rsidRPr="00F12449">
        <w:rPr>
          <w:sz w:val="24"/>
          <w:lang w:eastAsia="en-PH"/>
        </w:rPr>
        <w:t>A group of data, frequently shown in tabular form, correlates to one or more database tables, each row of which represents a specific record from the relevant data set and each column of which represents a different variable.</w:t>
      </w:r>
    </w:p>
    <w:p w14:paraId="5D2C84B8" w14:textId="0DC23248" w:rsidR="001F4FDA" w:rsidRPr="00F12449" w:rsidRDefault="001F4FDA" w:rsidP="00D40E5C">
      <w:pPr>
        <w:contextualSpacing w:val="0"/>
        <w:rPr>
          <w:sz w:val="24"/>
          <w:lang w:eastAsia="en-PH"/>
        </w:rPr>
      </w:pPr>
      <w:r w:rsidRPr="00F12449">
        <w:rPr>
          <w:b/>
          <w:bCs/>
          <w:szCs w:val="23"/>
        </w:rPr>
        <w:t>Decision Tree</w:t>
      </w:r>
      <w:r w:rsidRPr="00F12449">
        <w:rPr>
          <w:szCs w:val="23"/>
        </w:rPr>
        <w:t xml:space="preserve">. </w:t>
      </w:r>
      <w:r w:rsidR="00D40E5C" w:rsidRPr="00F12449">
        <w:rPr>
          <w:sz w:val="24"/>
          <w:lang w:eastAsia="en-PH"/>
        </w:rPr>
        <w:t xml:space="preserve">A structure of an organization resembling a tree used to represent decisions and their possible outcomes in data analysis and decision-making is called a decision tree. (Alam, 2024). </w:t>
      </w:r>
    </w:p>
    <w:p w14:paraId="6F38C057" w14:textId="5DB51E49" w:rsidR="005F680B" w:rsidRPr="00F12449" w:rsidRDefault="00F813EB" w:rsidP="005F680B">
      <w:pPr>
        <w:contextualSpacing w:val="0"/>
        <w:rPr>
          <w:sz w:val="24"/>
          <w:lang w:eastAsia="en-PH"/>
        </w:rPr>
      </w:pPr>
      <w:r w:rsidRPr="00F12449">
        <w:rPr>
          <w:b/>
          <w:bCs/>
          <w:szCs w:val="23"/>
        </w:rPr>
        <w:t>Ensemble Learning</w:t>
      </w:r>
      <w:r w:rsidR="00875782" w:rsidRPr="00F12449">
        <w:rPr>
          <w:szCs w:val="23"/>
        </w:rPr>
        <w:t xml:space="preserve">. </w:t>
      </w:r>
      <w:r w:rsidR="005F680B" w:rsidRPr="00F12449">
        <w:rPr>
          <w:sz w:val="24"/>
          <w:lang w:eastAsia="en-PH"/>
        </w:rPr>
        <w:t>A method of machine learning that combines multiple learners (neural networks, regression models, etc.) to create more accurate predictions</w:t>
      </w:r>
      <w:r w:rsidR="000C3D05" w:rsidRPr="00F12449">
        <w:rPr>
          <w:sz w:val="24"/>
          <w:lang w:eastAsia="en-PH"/>
        </w:rPr>
        <w:t xml:space="preserve"> </w:t>
      </w:r>
      <w:r w:rsidR="00906630" w:rsidRPr="00F12449">
        <w:rPr>
          <w:color w:val="000000"/>
          <w:shd w:val="clear" w:color="auto" w:fill="FFFFFF"/>
        </w:rPr>
        <w:t>(Zhou, 2021).</w:t>
      </w:r>
    </w:p>
    <w:p w14:paraId="02F9792E" w14:textId="5629BEE4" w:rsidR="005F680B" w:rsidRPr="00F12449" w:rsidRDefault="00E13CD6" w:rsidP="005F680B">
      <w:pPr>
        <w:contextualSpacing w:val="0"/>
        <w:rPr>
          <w:sz w:val="24"/>
          <w:lang w:eastAsia="en-PH"/>
        </w:rPr>
      </w:pPr>
      <w:r w:rsidRPr="001734D5">
        <w:rPr>
          <w:b/>
          <w:bCs/>
          <w:szCs w:val="23"/>
        </w:rPr>
        <w:t xml:space="preserve">Machine </w:t>
      </w:r>
      <w:r w:rsidR="00DC5785" w:rsidRPr="001734D5">
        <w:rPr>
          <w:b/>
          <w:bCs/>
          <w:szCs w:val="23"/>
        </w:rPr>
        <w:t>L</w:t>
      </w:r>
      <w:r w:rsidRPr="001734D5">
        <w:rPr>
          <w:b/>
          <w:bCs/>
          <w:szCs w:val="23"/>
        </w:rPr>
        <w:t>earning (ML)</w:t>
      </w:r>
      <w:r w:rsidR="008263C8" w:rsidRPr="001734D5">
        <w:rPr>
          <w:szCs w:val="23"/>
        </w:rPr>
        <w:t xml:space="preserve">. </w:t>
      </w:r>
      <w:r w:rsidR="005F680B" w:rsidRPr="001734D5">
        <w:rPr>
          <w:szCs w:val="23"/>
        </w:rPr>
        <w:t>The investigation of computational algorithms that can automatically get better with practice and data usage</w:t>
      </w:r>
      <w:r w:rsidR="005F680B" w:rsidRPr="001734D5">
        <w:rPr>
          <w:szCs w:val="23"/>
          <w:rPrChange w:id="36" w:author="Earl Peter Gangoso [2]" w:date="2024-08-14T10:43:00Z" w16du:dateUtc="2024-08-14T02:43:00Z">
            <w:rPr>
              <w:szCs w:val="23"/>
              <w:highlight w:val="yellow"/>
            </w:rPr>
          </w:rPrChange>
        </w:rPr>
        <w:t>. It</w:t>
      </w:r>
      <w:r w:rsidR="00642A19" w:rsidRPr="001734D5">
        <w:rPr>
          <w:szCs w:val="23"/>
        </w:rPr>
        <w:t xml:space="preserve"> is </w:t>
      </w:r>
      <w:r w:rsidR="005F680B" w:rsidRPr="001734D5">
        <w:rPr>
          <w:szCs w:val="23"/>
        </w:rPr>
        <w:t>regarded as a component of AI</w:t>
      </w:r>
      <w:r w:rsidR="000C3D05" w:rsidRPr="001734D5">
        <w:rPr>
          <w:szCs w:val="23"/>
        </w:rPr>
        <w:t xml:space="preserve"> </w:t>
      </w:r>
      <w:r w:rsidR="002F19FC" w:rsidRPr="001734D5">
        <w:rPr>
          <w:color w:val="000000"/>
          <w:shd w:val="clear" w:color="auto" w:fill="FFFFFF"/>
        </w:rPr>
        <w:t>(Issam El Naqa &amp; Murphy, 2015).</w:t>
      </w:r>
    </w:p>
    <w:p w14:paraId="1380CD2C" w14:textId="249FA681" w:rsidR="00AA240D" w:rsidRPr="00F12449" w:rsidRDefault="00C72F05" w:rsidP="00E13CD6">
      <w:pPr>
        <w:rPr>
          <w:b/>
          <w:bCs/>
          <w:szCs w:val="23"/>
        </w:rPr>
      </w:pPr>
      <w:r w:rsidRPr="00F12449">
        <w:rPr>
          <w:b/>
          <w:bCs/>
          <w:szCs w:val="23"/>
        </w:rPr>
        <w:t>Mean Absolute Error</w:t>
      </w:r>
      <w:r w:rsidR="0086209C" w:rsidRPr="00F12449">
        <w:rPr>
          <w:b/>
          <w:bCs/>
          <w:szCs w:val="23"/>
        </w:rPr>
        <w:t xml:space="preserve"> </w:t>
      </w:r>
      <w:r w:rsidRPr="00F12449">
        <w:rPr>
          <w:b/>
          <w:bCs/>
          <w:szCs w:val="23"/>
        </w:rPr>
        <w:t>(MAE)</w:t>
      </w:r>
      <w:r w:rsidR="002D0485" w:rsidRPr="00F12449">
        <w:rPr>
          <w:szCs w:val="23"/>
        </w:rPr>
        <w:t>.</w:t>
      </w:r>
      <w:r w:rsidRPr="00F12449">
        <w:rPr>
          <w:b/>
          <w:bCs/>
          <w:szCs w:val="23"/>
        </w:rPr>
        <w:t xml:space="preserve"> </w:t>
      </w:r>
      <w:r w:rsidRPr="00F12449">
        <w:rPr>
          <w:szCs w:val="23"/>
        </w:rPr>
        <w:t>This metric represents the average of the absolute difference between the actual and predicted values in the dataset</w:t>
      </w:r>
      <w:r w:rsidR="000C3D05" w:rsidRPr="00F12449">
        <w:rPr>
          <w:szCs w:val="23"/>
        </w:rPr>
        <w:t xml:space="preserve"> </w:t>
      </w:r>
      <w:r w:rsidR="0027730C" w:rsidRPr="00F12449">
        <w:rPr>
          <w:color w:val="000000"/>
          <w:shd w:val="clear" w:color="auto" w:fill="FFFFFF"/>
        </w:rPr>
        <w:t>(M Waqar Ahmed, 2023).</w:t>
      </w:r>
    </w:p>
    <w:p w14:paraId="62D94B26" w14:textId="72AD35FD" w:rsidR="00AA240D" w:rsidRPr="00F12449" w:rsidRDefault="00AA240D" w:rsidP="00E13CD6">
      <w:pPr>
        <w:rPr>
          <w:szCs w:val="23"/>
        </w:rPr>
      </w:pPr>
      <w:r w:rsidRPr="00F12449">
        <w:rPr>
          <w:b/>
          <w:bCs/>
          <w:szCs w:val="23"/>
        </w:rPr>
        <w:t>Metrics</w:t>
      </w:r>
      <w:r w:rsidR="00500483" w:rsidRPr="00F12449">
        <w:rPr>
          <w:szCs w:val="23"/>
        </w:rPr>
        <w:t xml:space="preserve">. </w:t>
      </w:r>
      <w:r w:rsidR="005F680B" w:rsidRPr="00F12449">
        <w:rPr>
          <w:szCs w:val="23"/>
        </w:rPr>
        <w:t>A section of each machine learning pipeline that shows learning progress</w:t>
      </w:r>
      <w:r w:rsidR="000C3D05" w:rsidRPr="00F12449">
        <w:rPr>
          <w:szCs w:val="23"/>
        </w:rPr>
        <w:t xml:space="preserve"> </w:t>
      </w:r>
      <w:r w:rsidR="005F680B" w:rsidRPr="00F12449">
        <w:rPr>
          <w:szCs w:val="23"/>
        </w:rPr>
        <w:t>(Bajaj, 2022).</w:t>
      </w:r>
    </w:p>
    <w:p w14:paraId="148C337F" w14:textId="79FD1EF9" w:rsidR="0086209C" w:rsidRPr="00F12449" w:rsidRDefault="0086209C" w:rsidP="0086209C">
      <w:pPr>
        <w:rPr>
          <w:szCs w:val="23"/>
        </w:rPr>
      </w:pPr>
      <w:r w:rsidRPr="00F12449">
        <w:rPr>
          <w:b/>
          <w:bCs/>
          <w:szCs w:val="23"/>
        </w:rPr>
        <w:t>NumPy</w:t>
      </w:r>
      <w:r w:rsidR="00B43AE4" w:rsidRPr="00F12449">
        <w:rPr>
          <w:szCs w:val="23"/>
        </w:rPr>
        <w:t>.</w:t>
      </w:r>
      <w:r w:rsidRPr="00F12449">
        <w:rPr>
          <w:szCs w:val="23"/>
        </w:rPr>
        <w:t xml:space="preserve"> </w:t>
      </w:r>
      <w:r w:rsidR="005F680B" w:rsidRPr="00F12449">
        <w:rPr>
          <w:szCs w:val="23"/>
        </w:rPr>
        <w:t>A Python library that includes functions for matrices, linear algebra, and the Fourier transform when working with arrays (W3Schools.com, 2024).</w:t>
      </w:r>
    </w:p>
    <w:p w14:paraId="5F9EA733" w14:textId="478B5B2E" w:rsidR="0086209C" w:rsidRPr="00F12449" w:rsidRDefault="0086209C" w:rsidP="00E13CD6">
      <w:pPr>
        <w:rPr>
          <w:color w:val="000000"/>
          <w:shd w:val="clear" w:color="auto" w:fill="FFFFFF"/>
        </w:rPr>
      </w:pPr>
      <w:r w:rsidRPr="00F12449">
        <w:rPr>
          <w:b/>
          <w:bCs/>
          <w:szCs w:val="23"/>
        </w:rPr>
        <w:lastRenderedPageBreak/>
        <w:t>Pandas</w:t>
      </w:r>
      <w:r w:rsidR="00B43AE4" w:rsidRPr="00F12449">
        <w:rPr>
          <w:szCs w:val="23"/>
        </w:rPr>
        <w:t xml:space="preserve">. </w:t>
      </w:r>
      <w:r w:rsidR="005F680B" w:rsidRPr="00F12449">
        <w:rPr>
          <w:szCs w:val="23"/>
        </w:rPr>
        <w:t xml:space="preserve">An open-source, robust Python module for data evaluation and processing. Pandas </w:t>
      </w:r>
      <w:r w:rsidR="00F02629" w:rsidRPr="00F12449">
        <w:rPr>
          <w:szCs w:val="23"/>
        </w:rPr>
        <w:t>is</w:t>
      </w:r>
      <w:r w:rsidR="005F680B" w:rsidRPr="00F12449">
        <w:rPr>
          <w:szCs w:val="23"/>
        </w:rPr>
        <w:t xml:space="preserve"> a collection of functions and data structures for effective data processing</w:t>
      </w:r>
      <w:r w:rsidR="000C3D05" w:rsidRPr="00F12449">
        <w:rPr>
          <w:szCs w:val="23"/>
        </w:rPr>
        <w:t xml:space="preserve"> </w:t>
      </w:r>
      <w:r w:rsidR="005F680B" w:rsidRPr="00F12449">
        <w:rPr>
          <w:szCs w:val="23"/>
        </w:rPr>
        <w:t>(</w:t>
      </w:r>
      <w:proofErr w:type="spellStart"/>
      <w:r w:rsidR="005F680B" w:rsidRPr="00F12449">
        <w:rPr>
          <w:szCs w:val="23"/>
        </w:rPr>
        <w:t>GeeksforGeeks</w:t>
      </w:r>
      <w:proofErr w:type="spellEnd"/>
      <w:r w:rsidR="005F680B" w:rsidRPr="00F12449">
        <w:rPr>
          <w:szCs w:val="23"/>
        </w:rPr>
        <w:t>, 2020).</w:t>
      </w:r>
    </w:p>
    <w:p w14:paraId="1A00CE65" w14:textId="70B12674" w:rsidR="00F813EB" w:rsidRPr="00F12449" w:rsidRDefault="00F813EB" w:rsidP="00E13CD6">
      <w:pPr>
        <w:rPr>
          <w:szCs w:val="23"/>
        </w:rPr>
      </w:pPr>
      <w:r w:rsidRPr="00F12449">
        <w:rPr>
          <w:b/>
          <w:bCs/>
          <w:szCs w:val="23"/>
        </w:rPr>
        <w:t xml:space="preserve">Random </w:t>
      </w:r>
      <w:r w:rsidR="00EE0FA1" w:rsidRPr="00F12449">
        <w:rPr>
          <w:b/>
          <w:bCs/>
          <w:szCs w:val="23"/>
        </w:rPr>
        <w:t>Forest</w:t>
      </w:r>
      <w:r w:rsidR="00EE0FA1" w:rsidRPr="00F12449">
        <w:rPr>
          <w:szCs w:val="23"/>
        </w:rPr>
        <w:t xml:space="preserve">. </w:t>
      </w:r>
      <w:r w:rsidR="005F680B" w:rsidRPr="00F12449">
        <w:rPr>
          <w:szCs w:val="23"/>
        </w:rPr>
        <w:t xml:space="preserve">A popular machine learning technique that integrates the output of several decision trees to get a single result is patented by Leo </w:t>
      </w:r>
      <w:proofErr w:type="spellStart"/>
      <w:r w:rsidR="005F680B" w:rsidRPr="00F12449">
        <w:rPr>
          <w:szCs w:val="23"/>
        </w:rPr>
        <w:t>Breiman</w:t>
      </w:r>
      <w:proofErr w:type="spellEnd"/>
      <w:r w:rsidR="005F680B" w:rsidRPr="00F12449">
        <w:rPr>
          <w:szCs w:val="23"/>
        </w:rPr>
        <w:t xml:space="preserve"> and Adele Cutler</w:t>
      </w:r>
      <w:r w:rsidR="000C3D05" w:rsidRPr="00F12449">
        <w:rPr>
          <w:szCs w:val="23"/>
        </w:rPr>
        <w:t xml:space="preserve"> </w:t>
      </w:r>
      <w:r w:rsidR="00906630" w:rsidRPr="00F12449">
        <w:rPr>
          <w:color w:val="000000"/>
          <w:shd w:val="clear" w:color="auto" w:fill="FFFFFF"/>
        </w:rPr>
        <w:t>(</w:t>
      </w:r>
      <w:proofErr w:type="spellStart"/>
      <w:r w:rsidR="00906630" w:rsidRPr="00F12449">
        <w:rPr>
          <w:color w:val="000000"/>
          <w:shd w:val="clear" w:color="auto" w:fill="FFFFFF"/>
        </w:rPr>
        <w:t>Genuer</w:t>
      </w:r>
      <w:proofErr w:type="spellEnd"/>
      <w:r w:rsidR="00906630" w:rsidRPr="00F12449">
        <w:rPr>
          <w:color w:val="000000"/>
          <w:shd w:val="clear" w:color="auto" w:fill="FFFFFF"/>
        </w:rPr>
        <w:t xml:space="preserve"> &amp; Poggi, 2020</w:t>
      </w:r>
      <w:r w:rsidR="005F680B" w:rsidRPr="00F12449">
        <w:rPr>
          <w:szCs w:val="23"/>
        </w:rPr>
        <w:t>).</w:t>
      </w:r>
    </w:p>
    <w:p w14:paraId="719DC040" w14:textId="44AB29E7" w:rsidR="00E13CD6" w:rsidRPr="00F12449" w:rsidRDefault="00E13CD6" w:rsidP="00E13CD6">
      <w:pPr>
        <w:rPr>
          <w:szCs w:val="23"/>
        </w:rPr>
      </w:pPr>
      <w:r w:rsidRPr="00F12449">
        <w:rPr>
          <w:b/>
          <w:bCs/>
          <w:szCs w:val="23"/>
        </w:rPr>
        <w:t xml:space="preserve">Regression </w:t>
      </w:r>
      <w:r w:rsidR="00DC5785" w:rsidRPr="00F12449">
        <w:rPr>
          <w:b/>
          <w:bCs/>
          <w:szCs w:val="23"/>
        </w:rPr>
        <w:t>Analysis</w:t>
      </w:r>
      <w:r w:rsidR="00C71BBB" w:rsidRPr="00F12449">
        <w:rPr>
          <w:szCs w:val="23"/>
        </w:rPr>
        <w:t>.</w:t>
      </w:r>
      <w:r w:rsidR="005F680B" w:rsidRPr="00F12449">
        <w:rPr>
          <w:szCs w:val="23"/>
        </w:rPr>
        <w:t xml:space="preserve"> A collection of statistical techniques for determining the correlations between one or more distinct variables</w:t>
      </w:r>
      <w:r w:rsidR="000C3D05" w:rsidRPr="00F12449">
        <w:rPr>
          <w:szCs w:val="23"/>
        </w:rPr>
        <w:t xml:space="preserve"> </w:t>
      </w:r>
      <w:r w:rsidR="005F680B" w:rsidRPr="00F12449">
        <w:rPr>
          <w:szCs w:val="23"/>
        </w:rPr>
        <w:t>often referred to as "indicators," "covariates that were," "descriptive variables," or "features"</w:t>
      </w:r>
      <w:r w:rsidR="000C3D05" w:rsidRPr="00F12449">
        <w:rPr>
          <w:szCs w:val="23"/>
        </w:rPr>
        <w:t xml:space="preserve"> </w:t>
      </w:r>
      <w:r w:rsidR="005F680B" w:rsidRPr="00F12449">
        <w:rPr>
          <w:szCs w:val="23"/>
        </w:rPr>
        <w:t>and a dependent variable</w:t>
      </w:r>
      <w:r w:rsidR="000C3D05" w:rsidRPr="00F12449">
        <w:rPr>
          <w:szCs w:val="23"/>
        </w:rPr>
        <w:t xml:space="preserve"> </w:t>
      </w:r>
      <w:r w:rsidR="005F680B" w:rsidRPr="00F12449">
        <w:rPr>
          <w:szCs w:val="23"/>
        </w:rPr>
        <w:t>often referred to as the "outcome," "response," or "label" in machine learning jargon (Hassan, 2024).</w:t>
      </w:r>
    </w:p>
    <w:p w14:paraId="5E7EC204" w14:textId="55712A7C" w:rsidR="00E13CD6" w:rsidRPr="00F12449" w:rsidRDefault="00E13CD6" w:rsidP="00AA240D">
      <w:pPr>
        <w:rPr>
          <w:szCs w:val="23"/>
        </w:rPr>
      </w:pPr>
      <w:r w:rsidRPr="00F12449">
        <w:rPr>
          <w:b/>
          <w:bCs/>
          <w:szCs w:val="23"/>
        </w:rPr>
        <w:t xml:space="preserve">Regression </w:t>
      </w:r>
      <w:r w:rsidR="00DC5785" w:rsidRPr="00F12449">
        <w:rPr>
          <w:b/>
          <w:bCs/>
          <w:szCs w:val="23"/>
        </w:rPr>
        <w:t>Model</w:t>
      </w:r>
      <w:r w:rsidR="004723F4" w:rsidRPr="00F12449">
        <w:rPr>
          <w:szCs w:val="23"/>
        </w:rPr>
        <w:t>.</w:t>
      </w:r>
      <w:r w:rsidR="00DC5785" w:rsidRPr="00F12449">
        <w:rPr>
          <w:szCs w:val="23"/>
        </w:rPr>
        <w:t xml:space="preserve"> </w:t>
      </w:r>
      <w:r w:rsidR="005F680B" w:rsidRPr="00F12449">
        <w:rPr>
          <w:szCs w:val="23"/>
        </w:rPr>
        <w:t>A function that characterizes the connection among a variety of independent variables and a response, dependent, or target variable is provided by a machine learning model (IMSL by Perforce, 2021).</w:t>
      </w:r>
    </w:p>
    <w:p w14:paraId="22677808" w14:textId="1BE6C334" w:rsidR="0086209C" w:rsidRPr="00F12449" w:rsidRDefault="0086209C" w:rsidP="00AA240D">
      <w:pPr>
        <w:rPr>
          <w:szCs w:val="23"/>
        </w:rPr>
      </w:pPr>
      <w:r w:rsidRPr="00F12449">
        <w:rPr>
          <w:b/>
          <w:bCs/>
          <w:szCs w:val="23"/>
        </w:rPr>
        <w:t>Root Mean Square Error (RMSE)</w:t>
      </w:r>
      <w:r w:rsidR="00875782" w:rsidRPr="00F12449">
        <w:rPr>
          <w:szCs w:val="23"/>
        </w:rPr>
        <w:t xml:space="preserve">. </w:t>
      </w:r>
      <w:r w:rsidR="005F680B" w:rsidRPr="00F12449">
        <w:rPr>
          <w:szCs w:val="23"/>
        </w:rPr>
        <w:t>A metric that assesses how much the actual values depart on average from the values forecast by a statistical model</w:t>
      </w:r>
      <w:r w:rsidR="000C3D05" w:rsidRPr="00F12449">
        <w:rPr>
          <w:szCs w:val="23"/>
        </w:rPr>
        <w:t xml:space="preserve"> </w:t>
      </w:r>
      <w:r w:rsidR="005F680B" w:rsidRPr="00F12449">
        <w:rPr>
          <w:szCs w:val="23"/>
        </w:rPr>
        <w:t>(Frost, 2023).</w:t>
      </w:r>
    </w:p>
    <w:p w14:paraId="2FA86A4D" w14:textId="5EEB8DDE" w:rsidR="0086209C" w:rsidRPr="00F12449" w:rsidRDefault="0086209C" w:rsidP="00AA240D">
      <w:pPr>
        <w:rPr>
          <w:szCs w:val="23"/>
        </w:rPr>
      </w:pPr>
      <w:r w:rsidRPr="00F12449">
        <w:rPr>
          <w:b/>
          <w:bCs/>
          <w:szCs w:val="23"/>
        </w:rPr>
        <w:t>R Squared (R²)</w:t>
      </w:r>
      <w:r w:rsidR="00875782" w:rsidRPr="00F12449">
        <w:rPr>
          <w:szCs w:val="23"/>
        </w:rPr>
        <w:t>.</w:t>
      </w:r>
      <w:r w:rsidRPr="00F12449">
        <w:rPr>
          <w:szCs w:val="23"/>
        </w:rPr>
        <w:t xml:space="preserve"> </w:t>
      </w:r>
      <w:r w:rsidR="000C3D05" w:rsidRPr="00F12449">
        <w:rPr>
          <w:szCs w:val="23"/>
        </w:rPr>
        <w:t>A statistical metric</w:t>
      </w:r>
      <w:r w:rsidR="00595335" w:rsidRPr="00F12449">
        <w:rPr>
          <w:szCs w:val="23"/>
        </w:rPr>
        <w:t xml:space="preserve"> that</w:t>
      </w:r>
      <w:r w:rsidR="000C3D05" w:rsidRPr="00F12449">
        <w:rPr>
          <w:szCs w:val="23"/>
        </w:rPr>
        <w:t xml:space="preserve"> </w:t>
      </w:r>
      <w:r w:rsidR="00595335" w:rsidRPr="00F12449">
        <w:rPr>
          <w:szCs w:val="23"/>
        </w:rPr>
        <w:t xml:space="preserve">is </w:t>
      </w:r>
      <w:r w:rsidR="000C3D05" w:rsidRPr="00F12449">
        <w:rPr>
          <w:szCs w:val="23"/>
        </w:rPr>
        <w:t>used in regression models to calculate the percentage of the variance of the dependent variables that the independent variable can account for (</w:t>
      </w:r>
      <w:proofErr w:type="spellStart"/>
      <w:r w:rsidR="000C3D05" w:rsidRPr="00F12449">
        <w:rPr>
          <w:szCs w:val="23"/>
        </w:rPr>
        <w:t>Ihechikara</w:t>
      </w:r>
      <w:proofErr w:type="spellEnd"/>
      <w:r w:rsidR="000C3D05" w:rsidRPr="00F12449">
        <w:rPr>
          <w:szCs w:val="23"/>
        </w:rPr>
        <w:t xml:space="preserve"> Vincent Abba, 2023).</w:t>
      </w:r>
    </w:p>
    <w:p w14:paraId="3FE60D96" w14:textId="7495C59F" w:rsidR="00E13CD6" w:rsidRPr="00F12449" w:rsidRDefault="00E13CD6" w:rsidP="00E13CD6">
      <w:pPr>
        <w:rPr>
          <w:szCs w:val="23"/>
        </w:rPr>
      </w:pPr>
      <w:r w:rsidRPr="00F12449">
        <w:rPr>
          <w:b/>
          <w:bCs/>
          <w:szCs w:val="23"/>
        </w:rPr>
        <w:t>Scikit-learn</w:t>
      </w:r>
      <w:r w:rsidR="00875782" w:rsidRPr="00F12449">
        <w:rPr>
          <w:szCs w:val="23"/>
        </w:rPr>
        <w:t>.</w:t>
      </w:r>
      <w:r w:rsidR="000C3D05" w:rsidRPr="00F12449">
        <w:rPr>
          <w:szCs w:val="23"/>
        </w:rPr>
        <w:t xml:space="preserve"> A collection of Python algorithms for both supervised and unsupervised learning</w:t>
      </w:r>
      <w:r w:rsidR="00595335" w:rsidRPr="00F12449">
        <w:rPr>
          <w:szCs w:val="23"/>
        </w:rPr>
        <w:t xml:space="preserve"> </w:t>
      </w:r>
      <w:r w:rsidR="000C3D05" w:rsidRPr="00F12449">
        <w:rPr>
          <w:szCs w:val="23"/>
        </w:rPr>
        <w:t>(</w:t>
      </w:r>
      <w:proofErr w:type="spellStart"/>
      <w:r w:rsidR="000C3D05" w:rsidRPr="00F12449">
        <w:rPr>
          <w:szCs w:val="23"/>
        </w:rPr>
        <w:t>Codecademy</w:t>
      </w:r>
      <w:proofErr w:type="spellEnd"/>
      <w:r w:rsidR="000C3D05" w:rsidRPr="00F12449">
        <w:rPr>
          <w:szCs w:val="23"/>
        </w:rPr>
        <w:t>, 2024).</w:t>
      </w:r>
    </w:p>
    <w:p w14:paraId="294BA616" w14:textId="450BAFC8" w:rsidR="0070778D" w:rsidRPr="00F12449" w:rsidDel="00C0772C" w:rsidRDefault="0070778D" w:rsidP="0070778D">
      <w:pPr>
        <w:rPr>
          <w:del w:id="37" w:author="Earl Peter Gangoso" w:date="2024-07-12T09:29:00Z" w16du:dateUtc="2024-07-12T01:29:00Z"/>
          <w:szCs w:val="23"/>
        </w:rPr>
      </w:pPr>
    </w:p>
    <w:p w14:paraId="71AD0FE4" w14:textId="28AA77B5" w:rsidR="0070778D" w:rsidRPr="00F12449" w:rsidDel="00C0772C" w:rsidRDefault="0070778D" w:rsidP="0070778D">
      <w:pPr>
        <w:rPr>
          <w:del w:id="38" w:author="Earl Peter Gangoso" w:date="2024-07-12T09:29:00Z" w16du:dateUtc="2024-07-12T01:29:00Z"/>
          <w:szCs w:val="23"/>
        </w:rPr>
      </w:pPr>
    </w:p>
    <w:p w14:paraId="2546C719" w14:textId="470A0B86" w:rsidR="0070778D" w:rsidRPr="00F12449" w:rsidDel="00C0772C" w:rsidRDefault="0070778D" w:rsidP="0070778D">
      <w:pPr>
        <w:rPr>
          <w:del w:id="39" w:author="Earl Peter Gangoso" w:date="2024-07-12T09:29:00Z" w16du:dateUtc="2024-07-12T01:29:00Z"/>
          <w:szCs w:val="23"/>
        </w:rPr>
      </w:pPr>
    </w:p>
    <w:p w14:paraId="726918A7" w14:textId="77777777" w:rsidR="00DC5785" w:rsidRPr="00F12449" w:rsidRDefault="00DC5785" w:rsidP="000C3D05">
      <w:pPr>
        <w:ind w:firstLine="0"/>
        <w:rPr>
          <w:szCs w:val="23"/>
        </w:rPr>
        <w:sectPr w:rsidR="00DC5785" w:rsidRPr="00F12449" w:rsidSect="00DC5785">
          <w:headerReference w:type="default" r:id="rId15"/>
          <w:pgSz w:w="11906" w:h="16838" w:code="9"/>
          <w:pgMar w:top="1440" w:right="1440" w:bottom="1440" w:left="1440" w:header="720" w:footer="720" w:gutter="720"/>
          <w:pgNumType w:start="1"/>
          <w:cols w:space="720"/>
          <w:titlePg/>
          <w:docGrid w:linePitch="326"/>
        </w:sectPr>
      </w:pPr>
    </w:p>
    <w:p w14:paraId="66BBB7DD" w14:textId="720E29AF" w:rsidR="003F587C" w:rsidRPr="00F12449" w:rsidRDefault="00DC5785" w:rsidP="00DC5785">
      <w:pPr>
        <w:pStyle w:val="Heading1"/>
        <w:rPr>
          <w:b/>
          <w:bCs w:val="0"/>
        </w:rPr>
      </w:pPr>
      <w:bookmarkStart w:id="40" w:name="_Toc171686372"/>
      <w:r w:rsidRPr="00F12449">
        <w:lastRenderedPageBreak/>
        <w:t>C</w:t>
      </w:r>
      <w:r w:rsidR="6487A6F1" w:rsidRPr="00F12449">
        <w:t>hapter 2</w:t>
      </w:r>
      <w:r w:rsidR="00AD2050" w:rsidRPr="00F12449">
        <w:br/>
      </w:r>
      <w:r w:rsidR="6487A6F1" w:rsidRPr="00F12449">
        <w:rPr>
          <w:b/>
          <w:bCs w:val="0"/>
        </w:rPr>
        <w:t>REVIEW OF RELATED LITERATURE AND STUDIES</w:t>
      </w:r>
      <w:bookmarkEnd w:id="40"/>
    </w:p>
    <w:p w14:paraId="35BB2B54" w14:textId="6E8834A5" w:rsidR="00322302" w:rsidRPr="00F12449" w:rsidRDefault="00322302" w:rsidP="00322302">
      <w:pPr>
        <w:rPr>
          <w:sz w:val="24"/>
        </w:rPr>
      </w:pPr>
      <w:r w:rsidRPr="00F12449">
        <w:t xml:space="preserve">This chapter provides an overview of the literature that informed and guided the researchers and the study itself with implications for the findings. It is divided into </w:t>
      </w:r>
      <w:r w:rsidR="00642A19">
        <w:t xml:space="preserve">five </w:t>
      </w:r>
      <w:r w:rsidRPr="00F12449">
        <w:t>main sections</w:t>
      </w:r>
      <w:r w:rsidR="00783668" w:rsidRPr="00F12449">
        <w:t xml:space="preserve">: </w:t>
      </w:r>
      <w:r w:rsidR="00DC5785" w:rsidRPr="00F12449">
        <w:t xml:space="preserve">an </w:t>
      </w:r>
      <w:r w:rsidR="00783668" w:rsidRPr="00F12449">
        <w:t xml:space="preserve">overview of crop demand </w:t>
      </w:r>
      <w:r w:rsidR="00454051" w:rsidRPr="00F12449">
        <w:t>forecasting, benefits of crop demand forecasting</w:t>
      </w:r>
      <w:r w:rsidR="00783668" w:rsidRPr="00F12449">
        <w:t xml:space="preserve">, factors influencing the demand for crops, </w:t>
      </w:r>
      <w:r w:rsidR="0033043F" w:rsidRPr="00F12449">
        <w:t>techniques on time series forecasting random forest on regression problems</w:t>
      </w:r>
      <w:r w:rsidR="00783668" w:rsidRPr="00F12449">
        <w:t xml:space="preserve">, </w:t>
      </w:r>
      <w:r w:rsidR="0033043F" w:rsidRPr="00F12449">
        <w:t xml:space="preserve">and a comparative study on machine learning for crop demand </w:t>
      </w:r>
      <w:r w:rsidR="00DF3375" w:rsidRPr="00F12449">
        <w:t>and crop yield forecasting</w:t>
      </w:r>
      <w:r w:rsidRPr="00F12449">
        <w:t>.</w:t>
      </w:r>
    </w:p>
    <w:p w14:paraId="6879FB32" w14:textId="382A9304" w:rsidR="00322302" w:rsidRPr="00F12449" w:rsidRDefault="6487A6F1" w:rsidP="00322302">
      <w:pPr>
        <w:pStyle w:val="Heading2"/>
        <w:rPr>
          <w:sz w:val="36"/>
          <w:szCs w:val="36"/>
        </w:rPr>
      </w:pPr>
      <w:bookmarkStart w:id="41" w:name="_Toc156830188"/>
      <w:bookmarkStart w:id="42" w:name="_Toc171686373"/>
      <w:r w:rsidRPr="00F12449">
        <w:t xml:space="preserve">Overview of </w:t>
      </w:r>
      <w:bookmarkEnd w:id="41"/>
      <w:r w:rsidR="00211D83" w:rsidRPr="00F12449">
        <w:t xml:space="preserve">Crop Demand </w:t>
      </w:r>
      <w:r w:rsidR="00510C4A" w:rsidRPr="00F12449">
        <w:t>Forecasting</w:t>
      </w:r>
      <w:bookmarkEnd w:id="42"/>
    </w:p>
    <w:p w14:paraId="4BE82128" w14:textId="1255F4C7" w:rsidR="00217E05" w:rsidRPr="00F12449" w:rsidRDefault="00217E05" w:rsidP="00322302">
      <w:pPr>
        <w:rPr>
          <w:color w:val="000000"/>
          <w:szCs w:val="23"/>
        </w:rPr>
      </w:pPr>
      <w:bookmarkStart w:id="43" w:name="_Hlk141278223"/>
      <w:r w:rsidRPr="00F12449">
        <w:rPr>
          <w:color w:val="000000"/>
          <w:szCs w:val="23"/>
        </w:rPr>
        <w:t xml:space="preserve">Crop demand forecasting is critical to agriculture's ability to plan and manage resources effectively. In terms of production, influence on the economy, and availability of food, rice, also known as </w:t>
      </w:r>
      <w:commentRangeStart w:id="44"/>
      <w:r w:rsidRPr="001734D5">
        <w:rPr>
          <w:i/>
          <w:iCs/>
          <w:color w:val="000000"/>
          <w:szCs w:val="23"/>
          <w:rPrChange w:id="45" w:author="Earl Peter Gangoso [2]" w:date="2024-08-14T10:43:00Z" w16du:dateUtc="2024-08-14T02:43:00Z">
            <w:rPr>
              <w:i/>
              <w:iCs/>
              <w:color w:val="000000"/>
              <w:szCs w:val="23"/>
              <w:highlight w:val="yellow"/>
            </w:rPr>
          </w:rPrChange>
        </w:rPr>
        <w:t>palay</w:t>
      </w:r>
      <w:commentRangeEnd w:id="44"/>
      <w:r w:rsidR="00875C76" w:rsidRPr="001734D5">
        <w:rPr>
          <w:rStyle w:val="CommentReference"/>
          <w:i/>
          <w:iCs/>
        </w:rPr>
        <w:commentReference w:id="44"/>
      </w:r>
      <w:r w:rsidRPr="00F12449">
        <w:rPr>
          <w:color w:val="000000"/>
          <w:szCs w:val="23"/>
        </w:rPr>
        <w:t xml:space="preserve">, and corn rank among the Philippines' most important crops. The cultivation of rice has long been a thriving sector in the Philippines, according to data from the Philippine Statistics Authority, and it continues to be the primary diet of the Filipino people. </w:t>
      </w:r>
      <w:r w:rsidR="00C470EC">
        <w:rPr>
          <w:color w:val="000000"/>
          <w:szCs w:val="23"/>
        </w:rPr>
        <w:t>Furthermore</w:t>
      </w:r>
      <w:r w:rsidR="00642A19">
        <w:rPr>
          <w:color w:val="000000"/>
          <w:szCs w:val="23"/>
        </w:rPr>
        <w:t>, c</w:t>
      </w:r>
      <w:r w:rsidRPr="00F12449">
        <w:rPr>
          <w:color w:val="000000"/>
          <w:szCs w:val="23"/>
        </w:rPr>
        <w:t>orn is used as a feed ingredient and as a raw material in the production of animal feed in several regions of the world. Factors such as income, population, and climate change contribute to the consumption of these crops.</w:t>
      </w:r>
    </w:p>
    <w:p w14:paraId="552C947C" w14:textId="68922192" w:rsidR="00217E05" w:rsidRPr="00F12449" w:rsidRDefault="00217E05" w:rsidP="00322302">
      <w:pPr>
        <w:rPr>
          <w:color w:val="000000"/>
          <w:szCs w:val="23"/>
        </w:rPr>
      </w:pPr>
      <w:r w:rsidRPr="00F12449">
        <w:rPr>
          <w:color w:val="000000"/>
          <w:szCs w:val="23"/>
        </w:rPr>
        <w:t xml:space="preserve">Crop demand has previously been predicted using traditional techniques such as </w:t>
      </w:r>
      <w:r w:rsidR="005743C5" w:rsidRPr="00F12449">
        <w:rPr>
          <w:color w:val="000000"/>
          <w:szCs w:val="23"/>
        </w:rPr>
        <w:t>trend</w:t>
      </w:r>
      <w:r w:rsidRPr="00F12449">
        <w:rPr>
          <w:color w:val="000000"/>
          <w:szCs w:val="23"/>
        </w:rPr>
        <w:t xml:space="preserve"> analysis and econometric models. By examining patterns, trend analysis uses historical data to predict needs in the future. Using statistical techniques to account for the influence of other variables, econometric models facilitate comprehension of the underlying pattern of agricultural demand. Moreover, Joshi's (2019) research on the usage of econometric models such as ARIMA for forecasting revealed that while they are helpful, they are not very effective. </w:t>
      </w:r>
      <w:r w:rsidR="005743C5" w:rsidRPr="00F12449">
        <w:rPr>
          <w:color w:val="000000"/>
          <w:szCs w:val="23"/>
        </w:rPr>
        <w:t>A</w:t>
      </w:r>
      <w:r w:rsidRPr="00F12449">
        <w:rPr>
          <w:color w:val="000000"/>
          <w:szCs w:val="23"/>
        </w:rPr>
        <w:t xml:space="preserve"> further investigation conducted by Li &amp; </w:t>
      </w:r>
      <w:proofErr w:type="spellStart"/>
      <w:r w:rsidRPr="00F12449">
        <w:rPr>
          <w:color w:val="000000"/>
          <w:szCs w:val="23"/>
        </w:rPr>
        <w:t>Kockelman</w:t>
      </w:r>
      <w:proofErr w:type="spellEnd"/>
      <w:r w:rsidRPr="00F12449">
        <w:rPr>
          <w:color w:val="000000"/>
          <w:szCs w:val="23"/>
        </w:rPr>
        <w:t xml:space="preserve"> (2019) </w:t>
      </w:r>
      <w:r w:rsidRPr="00F12449">
        <w:rPr>
          <w:color w:val="000000"/>
          <w:szCs w:val="23"/>
        </w:rPr>
        <w:lastRenderedPageBreak/>
        <w:t>aimed to evaluate the applicability of each approach by contrasting machine learning and conventional econometric models for travel decisions.</w:t>
      </w:r>
    </w:p>
    <w:p w14:paraId="40E1AC53" w14:textId="3DAE7A87" w:rsidR="00217E05" w:rsidRPr="00F12449" w:rsidRDefault="00C470EC" w:rsidP="00322302">
      <w:pPr>
        <w:rPr>
          <w:color w:val="000000"/>
          <w:szCs w:val="23"/>
        </w:rPr>
      </w:pPr>
      <w:r w:rsidRPr="00DA2687">
        <w:rPr>
          <w:color w:val="000000"/>
          <w:szCs w:val="23"/>
        </w:rPr>
        <w:t>The models, however, have some shortcomings in simulating the actual agricultural systems since they are relatively rigid and cannot capture all the changes that take place in the environment</w:t>
      </w:r>
      <w:r w:rsidR="00217E05" w:rsidRPr="00DA2687">
        <w:rPr>
          <w:color w:val="000000"/>
          <w:szCs w:val="23"/>
        </w:rPr>
        <w:t>.</w:t>
      </w:r>
      <w:r w:rsidR="00217E05" w:rsidRPr="00F12449">
        <w:rPr>
          <w:color w:val="000000"/>
          <w:szCs w:val="23"/>
        </w:rPr>
        <w:t xml:space="preserve"> Other technical analysis techniques </w:t>
      </w:r>
      <w:r w:rsidR="005743C5" w:rsidRPr="00F12449">
        <w:rPr>
          <w:color w:val="000000"/>
          <w:szCs w:val="23"/>
        </w:rPr>
        <w:t>that</w:t>
      </w:r>
      <w:r w:rsidR="00217E05" w:rsidRPr="00F12449">
        <w:rPr>
          <w:color w:val="000000"/>
          <w:szCs w:val="23"/>
        </w:rPr>
        <w:t xml:space="preserve"> forecast future demand </w:t>
      </w:r>
      <w:r w:rsidR="005743C5" w:rsidRPr="00F12449">
        <w:rPr>
          <w:color w:val="000000"/>
          <w:szCs w:val="23"/>
        </w:rPr>
        <w:t>for</w:t>
      </w:r>
      <w:r w:rsidR="00217E05" w:rsidRPr="00F12449">
        <w:rPr>
          <w:color w:val="000000"/>
          <w:szCs w:val="23"/>
        </w:rPr>
        <w:t xml:space="preserve"> crops by using past prices and trends also have been used but with the same constraints. Modern advancements in machine learning have gone a long way in improving the capabilities of forecasting and therefore improving the reliability of crop demand forecasts. Machine learning methods can process big and complicated data and identify subtle patterns and dependencies that can be missed by conventional approaches </w:t>
      </w:r>
      <w:proofErr w:type="spellStart"/>
      <w:r w:rsidR="00217E05" w:rsidRPr="00F12449">
        <w:rPr>
          <w:color w:val="000000"/>
          <w:szCs w:val="23"/>
        </w:rPr>
        <w:t>Makridakis</w:t>
      </w:r>
      <w:proofErr w:type="spellEnd"/>
      <w:r w:rsidR="00217E05" w:rsidRPr="00F12449">
        <w:rPr>
          <w:color w:val="000000"/>
          <w:szCs w:val="23"/>
        </w:rPr>
        <w:t xml:space="preserve"> et al., 2018, Sood and Zhang, 2020 also note that the increased usage of machine learning enhances the quality of demand forecasts and the identification of factors affecting crop demand. These </w:t>
      </w:r>
      <w:r w:rsidR="005743C5" w:rsidRPr="00F12449">
        <w:rPr>
          <w:color w:val="000000"/>
          <w:szCs w:val="23"/>
        </w:rPr>
        <w:t>advancements</w:t>
      </w:r>
      <w:r w:rsidR="00217E05" w:rsidRPr="00F12449">
        <w:rPr>
          <w:color w:val="000000"/>
          <w:szCs w:val="23"/>
        </w:rPr>
        <w:t xml:space="preserve"> do not only enhance the precision of </w:t>
      </w:r>
      <w:r w:rsidR="00A56A7E" w:rsidRPr="00F12449">
        <w:rPr>
          <w:color w:val="000000"/>
          <w:szCs w:val="23"/>
        </w:rPr>
        <w:t xml:space="preserve">forecasting </w:t>
      </w:r>
      <w:r w:rsidR="00217E05" w:rsidRPr="00F12449">
        <w:rPr>
          <w:color w:val="000000"/>
          <w:szCs w:val="23"/>
        </w:rPr>
        <w:t>but also enhance the formulation and implementation of policies and practices in agriculture.</w:t>
      </w:r>
    </w:p>
    <w:p w14:paraId="0C321659" w14:textId="434FA0C2" w:rsidR="00510C4A" w:rsidRPr="00F12449" w:rsidRDefault="00510C4A" w:rsidP="00322302">
      <w:pPr>
        <w:pStyle w:val="Heading2"/>
      </w:pPr>
      <w:bookmarkStart w:id="46" w:name="_Toc171686374"/>
      <w:bookmarkEnd w:id="43"/>
      <w:commentRangeStart w:id="47"/>
      <w:r w:rsidRPr="00F12449">
        <w:t>Benefits of Crop Demand Forecasting</w:t>
      </w:r>
      <w:commentRangeEnd w:id="47"/>
      <w:r w:rsidR="00C11CA5" w:rsidRPr="00F12449">
        <w:rPr>
          <w:rStyle w:val="CommentReference"/>
          <w:b w:val="0"/>
        </w:rPr>
        <w:commentReference w:id="47"/>
      </w:r>
      <w:bookmarkEnd w:id="46"/>
    </w:p>
    <w:p w14:paraId="71ADA0B1" w14:textId="094827B5" w:rsidR="005F5320" w:rsidRPr="00F12449" w:rsidRDefault="005F5320" w:rsidP="005F5320">
      <w:r w:rsidRPr="00F12449">
        <w:t>The accurate crop demand forecast helps policymakers, farmers, and agri</w:t>
      </w:r>
      <w:r w:rsidR="000131CD" w:rsidRPr="00F12449">
        <w:t>-</w:t>
      </w:r>
      <w:r w:rsidRPr="00F12449">
        <w:t xml:space="preserve">businesses to plan their resources in longer time horizons. They </w:t>
      </w:r>
      <w:r w:rsidR="000C3D05" w:rsidRPr="00F12449">
        <w:t>can</w:t>
      </w:r>
      <w:r w:rsidRPr="00F12449">
        <w:t xml:space="preserve"> anticipate the demand of the next season and thereby, plan the availability of seeds, fertilizers, labor force, and other requisites. </w:t>
      </w:r>
      <w:r w:rsidR="00DA2687" w:rsidRPr="00DA2687">
        <w:t>This means that the risks of shortages and surplus can possibly be avoided, which are so important in sustainable production.</w:t>
      </w:r>
      <w:r w:rsidRPr="00F12449">
        <w:t xml:space="preserve"> For instance, Zilberman et al. (2018) pointed out that improved demand estimation can lead to improved resource management for agriculture, which in turn improves productivity and sustainability. Similarly, Kumar and Kalita (2021)</w:t>
      </w:r>
      <w:r w:rsidR="00DA2687">
        <w:t xml:space="preserve"> p</w:t>
      </w:r>
      <w:r w:rsidRPr="00F12449">
        <w:t>ointed out that, forecasting is crucial in determining the use of resources hence reducing wastage and increasing yields.</w:t>
      </w:r>
    </w:p>
    <w:p w14:paraId="51F8E178" w14:textId="1F096C24" w:rsidR="005F5320" w:rsidRPr="00F12449" w:rsidRDefault="00DA2687" w:rsidP="005F5320">
      <w:r w:rsidRPr="00DA2687">
        <w:lastRenderedPageBreak/>
        <w:t>Forecasting helps the stakeholders manage worst-weather scenarios such as drought in this case or a down-turn in the market</w:t>
      </w:r>
      <w:r>
        <w:t xml:space="preserve">. </w:t>
      </w:r>
      <w:r w:rsidR="005F5320" w:rsidRPr="00F12449">
        <w:t>When it comes to the management of risks, accurate estimates are crucial to reduce possible losses as well as to stabilize the markets. Thus, in a study by Zhang et al. (2020), it was shown that predictive modeling contributes to the overall focus on possible threats and the ability to prevent them from negatively affecting crops and the stability of the production market. The goal of this approach is not only to preserve farmers’ revenues but also to maintain the steady availability of the needful sorts of crops.</w:t>
      </w:r>
    </w:p>
    <w:p w14:paraId="35416EE0" w14:textId="3F23CA1B" w:rsidR="005F5320" w:rsidRPr="00F12449" w:rsidRDefault="00D35D6B" w:rsidP="000131CD">
      <w:r w:rsidRPr="00F12449">
        <w:t>Long-term</w:t>
      </w:r>
      <w:r w:rsidR="000131CD" w:rsidRPr="00F12449">
        <w:t xml:space="preserve"> demand forecasting is useful in the development of policies regarding agriculture as </w:t>
      </w:r>
      <w:r w:rsidR="00DA2687">
        <w:t xml:space="preserve">it helps </w:t>
      </w:r>
      <w:r w:rsidR="000131CD" w:rsidRPr="00F12449">
        <w:t>policymakers to make better policies. They can solve important matters like food, trade</w:t>
      </w:r>
      <w:r w:rsidRPr="00F12449">
        <w:t>,</w:t>
      </w:r>
      <w:r w:rsidR="000131CD" w:rsidRPr="00F12449">
        <w:t xml:space="preserve"> and the development of rural areas. Chen &amp; Wu (2022) also emphasized </w:t>
      </w:r>
      <w:r w:rsidRPr="00F12449">
        <w:t xml:space="preserve">the </w:t>
      </w:r>
      <w:r w:rsidR="000131CD" w:rsidRPr="00F12449">
        <w:t xml:space="preserve">active involvement of demand forecasts in the policy decision process for improving the reliability of food security and optimization of </w:t>
      </w:r>
      <w:proofErr w:type="spellStart"/>
      <w:r w:rsidRPr="00F12449">
        <w:t>agro</w:t>
      </w:r>
      <w:proofErr w:type="spellEnd"/>
      <w:r w:rsidRPr="00F12449">
        <w:t>-production</w:t>
      </w:r>
      <w:r w:rsidR="000131CD" w:rsidRPr="00F12449">
        <w:t xml:space="preserve"> systems. When formulated with accurate demand estimations, gracious policies help in efficient resource allocation and a better deal for needy rural populations.</w:t>
      </w:r>
    </w:p>
    <w:p w14:paraId="645218E8" w14:textId="12812A59" w:rsidR="000131CD" w:rsidRPr="00F12449" w:rsidRDefault="000131CD" w:rsidP="00D525B5">
      <w:r w:rsidRPr="00F12449">
        <w:t xml:space="preserve">Predictable demand results in stable prices that </w:t>
      </w:r>
      <w:r w:rsidR="00D35D6B" w:rsidRPr="00F12449">
        <w:t>create</w:t>
      </w:r>
      <w:r w:rsidRPr="00F12449">
        <w:t xml:space="preserve"> a win-win situation for producers and consumers. Economic growth increases when market shocks decrease bearing in mind that the consistency in market patterns leads to stability in investment. Li et al., (2021 indicated that the role of demand forecasting is being used in pricing with its impacts on the market growth and stability. This stability is necessary for maintaining agricultural activity in the long run and for preserving </w:t>
      </w:r>
      <w:r w:rsidR="00D35D6B" w:rsidRPr="00F12449">
        <w:t>farmers’</w:t>
      </w:r>
      <w:r w:rsidRPr="00F12449">
        <w:t xml:space="preserve"> incomes and consumer’s food interests.</w:t>
      </w:r>
    </w:p>
    <w:p w14:paraId="320626BB" w14:textId="20F5AE72" w:rsidR="00322302" w:rsidRPr="00F12449" w:rsidRDefault="00211D83" w:rsidP="00322302">
      <w:pPr>
        <w:pStyle w:val="Heading2"/>
      </w:pPr>
      <w:bookmarkStart w:id="48" w:name="_Toc171686375"/>
      <w:r w:rsidRPr="00F12449">
        <w:t>Factors Influencing the Demand for Crops</w:t>
      </w:r>
      <w:bookmarkEnd w:id="48"/>
    </w:p>
    <w:p w14:paraId="6EA765B3" w14:textId="1037E529" w:rsidR="00034159" w:rsidRPr="00F12449" w:rsidRDefault="00DA2687" w:rsidP="00034159">
      <w:r w:rsidRPr="00DA2687">
        <w:t>Among the factors affecting crop demand, identifying and analyzing them are crucial for better forecasting.</w:t>
      </w:r>
      <w:r>
        <w:t xml:space="preserve"> </w:t>
      </w:r>
      <w:r w:rsidR="00034159" w:rsidRPr="00F12449">
        <w:t xml:space="preserve">Population increment was the major factor, this is because a </w:t>
      </w:r>
      <w:r w:rsidR="00034159" w:rsidRPr="00F12449">
        <w:lastRenderedPageBreak/>
        <w:t>large population meant higher food consumption since it was a basic human need. Seasonal changes, temperatures, rainfall, and adverse weather conditions affected agricultural production thus the supply chain and demand of crops. Thus, purchasing power was determined by income levels</w:t>
      </w:r>
      <w:r w:rsidR="00D35D6B" w:rsidRPr="00F12449">
        <w:t>,</w:t>
      </w:r>
      <w:r w:rsidR="00034159" w:rsidRPr="00F12449">
        <w:t xml:space="preserve"> and, consequently, crop demand was affected because consumers’ diets depended on the amounts of money they earned. Urbanization changed the nature of land and food consumption which in turn affected the production and feed demand of crops.</w:t>
      </w:r>
      <w:r w:rsidR="00406549" w:rsidRPr="00F12449">
        <w:t xml:space="preserve"> </w:t>
      </w:r>
    </w:p>
    <w:p w14:paraId="59E1358C" w14:textId="7BEEB451" w:rsidR="00466D71" w:rsidRPr="00F12449" w:rsidRDefault="00466D71" w:rsidP="00034159">
      <w:r w:rsidRPr="00F12449">
        <w:t>Population growth and urbanization which are demographically related greatly influence the demand for crops. People consume food and as the population rises the total consumption of food also tends to rise. Studies showed that populations and urbanization apply pressure to require more of the basic food items such as rice and corn (</w:t>
      </w:r>
      <w:proofErr w:type="spellStart"/>
      <w:r w:rsidRPr="00F12449">
        <w:t>D’Odorico</w:t>
      </w:r>
      <w:proofErr w:type="spellEnd"/>
      <w:r w:rsidRPr="00F12449">
        <w:t xml:space="preserve"> et al., 2020)​. </w:t>
      </w:r>
      <w:r w:rsidR="005D4FAD" w:rsidRPr="00F12449">
        <w:t>Urbanization</w:t>
      </w:r>
      <w:r w:rsidRPr="00F12449">
        <w:t>, for instance, changes the patterns in the use of land and food, thus shifting the demand from conventional crops towards the food consumed in urban areas</w:t>
      </w:r>
      <w:r w:rsidR="00595335" w:rsidRPr="00F12449">
        <w:t xml:space="preserve"> </w:t>
      </w:r>
      <w:r w:rsidRPr="00F12449">
        <w:t>(Gerten et al., 2020).</w:t>
      </w:r>
    </w:p>
    <w:p w14:paraId="48AA860B" w14:textId="6B117687" w:rsidR="00466D71" w:rsidRPr="00F12449" w:rsidRDefault="00466D71" w:rsidP="00034159">
      <w:r w:rsidRPr="00F12449">
        <w:t xml:space="preserve">Seasonal changes also affect the demand for crops to a very large extent. Fluctuations in climate, particularly rainfall and temperature and other forms of harsh weather have impacts on the production of crops that are used to feed livestock and the supply chain, which in turn has an impact on demand. Climate change has been described </w:t>
      </w:r>
      <w:r w:rsidR="00D35D6B" w:rsidRPr="00F12449">
        <w:t>as altering</w:t>
      </w:r>
      <w:r w:rsidRPr="00F12449">
        <w:t xml:space="preserve"> the risk and variability of crop production which should be </w:t>
      </w:r>
      <w:r w:rsidR="00D35D6B" w:rsidRPr="00F12449">
        <w:t>considered</w:t>
      </w:r>
      <w:r w:rsidRPr="00F12449">
        <w:t xml:space="preserve"> in demand forecasting models (Mishra et al., 2020)​​. </w:t>
      </w:r>
      <w:r w:rsidR="00D35D6B" w:rsidRPr="00F12449">
        <w:t>Other</w:t>
      </w:r>
      <w:r w:rsidRPr="00F12449">
        <w:t xml:space="preserve"> environmental </w:t>
      </w:r>
      <w:r w:rsidR="00D35D6B" w:rsidRPr="00F12449">
        <w:t>factors</w:t>
      </w:r>
      <w:r w:rsidRPr="00F12449">
        <w:t xml:space="preserve"> include soil fertility and most importantly water resources. Irrigation and proper management of the soil can improve the production of crops, which in turn influences the supply and demand in the market as well (Lobell et al., 2018)​.</w:t>
      </w:r>
    </w:p>
    <w:p w14:paraId="2A090DD8" w14:textId="50C968E9" w:rsidR="00034159" w:rsidRPr="00F12449" w:rsidRDefault="00466D71" w:rsidP="000131CD">
      <w:r w:rsidRPr="00F12449">
        <w:t xml:space="preserve">It can </w:t>
      </w:r>
      <w:r w:rsidR="00F86FD3" w:rsidRPr="00F12449">
        <w:t>also be stated that incomes impact</w:t>
      </w:r>
      <w:r w:rsidRPr="00F12449">
        <w:t xml:space="preserve"> the demand for food. This is because as the level of income rises, individuals demand and consume more and </w:t>
      </w:r>
      <w:r w:rsidR="00D35D6B" w:rsidRPr="00F12449">
        <w:t>improve</w:t>
      </w:r>
      <w:r w:rsidRPr="00F12449">
        <w:t xml:space="preserve"> </w:t>
      </w:r>
      <w:r w:rsidR="00D35D6B" w:rsidRPr="00F12449">
        <w:t xml:space="preserve">the </w:t>
      </w:r>
      <w:r w:rsidRPr="00F12449">
        <w:t xml:space="preserve">quality of foods. For instance, studies have established that an increase in </w:t>
      </w:r>
      <w:r w:rsidR="00F86FD3" w:rsidRPr="00F12449">
        <w:t>revenue</w:t>
      </w:r>
      <w:r w:rsidRPr="00F12449">
        <w:t xml:space="preserve"> is positively </w:t>
      </w:r>
      <w:r w:rsidRPr="00F12449">
        <w:lastRenderedPageBreak/>
        <w:t>related to the demand for different and better-quality foods in developing nations (</w:t>
      </w:r>
      <w:proofErr w:type="spellStart"/>
      <w:r w:rsidRPr="00F12449">
        <w:t>Ogundari</w:t>
      </w:r>
      <w:proofErr w:type="spellEnd"/>
      <w:r w:rsidRPr="00F12449">
        <w:t xml:space="preserve">, 2018)​​. Furthermore, the policies that the government undertakes like subsidizing and supporting programs that relate to agriculture can also influence the crops that are produced and therefore, the demand. Such policies may result </w:t>
      </w:r>
      <w:r w:rsidR="00D35D6B" w:rsidRPr="00F12449">
        <w:t>in</w:t>
      </w:r>
      <w:r w:rsidRPr="00F12449">
        <w:t xml:space="preserve"> increased production hence influencing the supply and market prices of crops (Umberger et al., 2018).</w:t>
      </w:r>
    </w:p>
    <w:p w14:paraId="535031A8" w14:textId="20CFFCC8" w:rsidR="00211D83" w:rsidRPr="00F12449" w:rsidRDefault="009F0921">
      <w:pPr>
        <w:pStyle w:val="Heading2"/>
      </w:pPr>
      <w:bookmarkStart w:id="49" w:name="_Toc156830190"/>
      <w:bookmarkStart w:id="50" w:name="_Toc171686376"/>
      <w:r w:rsidRPr="00F12449">
        <w:t xml:space="preserve">Techniques on </w:t>
      </w:r>
      <w:r w:rsidR="00054ED4" w:rsidRPr="00F12449">
        <w:t>Time Series Forecasting</w:t>
      </w:r>
      <w:bookmarkEnd w:id="49"/>
      <w:r w:rsidR="00DC72F8" w:rsidRPr="00F12449">
        <w:t xml:space="preserve"> </w:t>
      </w:r>
      <w:r w:rsidR="00211D83" w:rsidRPr="00F12449">
        <w:t>Random Forest on Regression Problems</w:t>
      </w:r>
      <w:bookmarkEnd w:id="50"/>
    </w:p>
    <w:p w14:paraId="581B65DD" w14:textId="3634D956" w:rsidR="00DC72F8" w:rsidRPr="00F12449" w:rsidRDefault="00DC72F8" w:rsidP="00DC72F8">
      <w:r w:rsidRPr="00F12449">
        <w:t xml:space="preserve">Random Forest Regression is a powerful ensemble learning method widely used in various fields such as finance, healthcare, and marketing. It leverages the strength of multiple decision trees to produce a robust predictive model, making it one of the go-to algorithms for regression tasks. By averaging the predictions of numerous </w:t>
      </w:r>
      <w:r w:rsidR="00A56A7E" w:rsidRPr="00F12449">
        <w:t xml:space="preserve">decision trees, random forest </w:t>
      </w:r>
      <w:r w:rsidRPr="00F12449">
        <w:t>mitigates the risk of overfitting and improves generalization, providing more accurate and stable predictions</w:t>
      </w:r>
      <w:r w:rsidR="00034159" w:rsidRPr="00F12449">
        <w:t xml:space="preserve">. </w:t>
      </w:r>
      <w:r w:rsidRPr="00F12449">
        <w:rPr>
          <w:color w:val="000000"/>
          <w:shd w:val="clear" w:color="auto" w:fill="FFFFFF"/>
        </w:rPr>
        <w:t>(Sengupta, 2024).</w:t>
      </w:r>
    </w:p>
    <w:p w14:paraId="772B8130" w14:textId="12C941F3" w:rsidR="003550FF" w:rsidRPr="00F12449" w:rsidRDefault="00034159" w:rsidP="00DC72F8">
      <w:r w:rsidRPr="00F12449">
        <w:t>Other hyperparameters in the Random Forest model included the number of trees to be created (</w:t>
      </w:r>
      <w:proofErr w:type="spellStart"/>
      <w:r w:rsidRPr="00F12449">
        <w:t>n_estimators</w:t>
      </w:r>
      <w:proofErr w:type="spellEnd"/>
      <w:r w:rsidRPr="00F12449">
        <w:t>), the maximum depth of the trees (</w:t>
      </w:r>
      <w:proofErr w:type="spellStart"/>
      <w:r w:rsidRPr="00F12449">
        <w:t>max_depth</w:t>
      </w:r>
      <w:proofErr w:type="spellEnd"/>
      <w:r w:rsidRPr="00F12449">
        <w:t>)</w:t>
      </w:r>
      <w:r w:rsidR="00D35D6B" w:rsidRPr="00F12449">
        <w:t>,</w:t>
      </w:r>
      <w:r w:rsidRPr="00F12449">
        <w:t xml:space="preserve"> and </w:t>
      </w:r>
      <w:r w:rsidR="00D35D6B" w:rsidRPr="00F12449">
        <w:t xml:space="preserve">the </w:t>
      </w:r>
      <w:r w:rsidRPr="00F12449">
        <w:t>minimum number of samples required to split a node (</w:t>
      </w:r>
      <w:proofErr w:type="spellStart"/>
      <w:r w:rsidRPr="00F12449">
        <w:t>min_samples_split</w:t>
      </w:r>
      <w:proofErr w:type="spellEnd"/>
      <w:r w:rsidRPr="00F12449">
        <w:t>).</w:t>
      </w:r>
      <w:r w:rsidR="00950E5E" w:rsidRPr="00F12449">
        <w:t xml:space="preserve"> </w:t>
      </w:r>
      <w:r w:rsidR="00950E5E" w:rsidRPr="00F12449">
        <w:rPr>
          <w:color w:val="000000"/>
          <w:shd w:val="clear" w:color="auto" w:fill="FFFFFF"/>
        </w:rPr>
        <w:t>(Chauhan, 2021).</w:t>
      </w:r>
      <w:r w:rsidRPr="00F12449">
        <w:t xml:space="preserve"> </w:t>
      </w:r>
    </w:p>
    <w:p w14:paraId="2CECBB37" w14:textId="07047E51" w:rsidR="00E43C44" w:rsidRPr="00F12449" w:rsidRDefault="00DA2687" w:rsidP="00E43C44">
      <w:r>
        <w:t>It was proven i</w:t>
      </w:r>
      <w:r w:rsidR="00034159" w:rsidRPr="00F12449">
        <w:t>n the prior studies that Random Forest could be applied to regression problems</w:t>
      </w:r>
      <w:r w:rsidR="00E43C44" w:rsidRPr="00F12449">
        <w:t xml:space="preserve">, capable of handling non-linear relationships and interactions between variables and therefore a great tool for predictive </w:t>
      </w:r>
      <w:r w:rsidR="00D35D6B" w:rsidRPr="00F12449">
        <w:t>modeling</w:t>
      </w:r>
      <w:r w:rsidR="00E43C44" w:rsidRPr="00F12449">
        <w:t xml:space="preserve"> in agriculture. </w:t>
      </w:r>
      <w:proofErr w:type="spellStart"/>
      <w:r w:rsidR="00E43C44" w:rsidRPr="00F12449">
        <w:t>Belgiu</w:t>
      </w:r>
      <w:proofErr w:type="spellEnd"/>
      <w:r w:rsidR="00E43C44" w:rsidRPr="00F12449">
        <w:t xml:space="preserve"> and </w:t>
      </w:r>
      <w:proofErr w:type="spellStart"/>
      <w:r w:rsidR="00E43C44" w:rsidRPr="00F12449">
        <w:t>Drăguţ</w:t>
      </w:r>
      <w:proofErr w:type="spellEnd"/>
      <w:r w:rsidR="00E43C44" w:rsidRPr="00F12449">
        <w:t xml:space="preserve"> (2016) described its advantages regarding flexibility and stability across different regression and classification tasks; </w:t>
      </w:r>
      <w:r w:rsidR="000C3D05" w:rsidRPr="00F12449">
        <w:t>other authors have recently reflected similar opinions</w:t>
      </w:r>
      <w:r w:rsidR="00E43C44" w:rsidRPr="00F12449">
        <w:t>.</w:t>
      </w:r>
    </w:p>
    <w:p w14:paraId="6D2C4C28" w14:textId="7EB65A9A" w:rsidR="00034159" w:rsidRPr="00F12449" w:rsidRDefault="00DA2687" w:rsidP="00E43C44">
      <w:r w:rsidRPr="00DA2687">
        <w:t xml:space="preserve">The studies, literature mentioned as well as the method’s success rate for handling and solving such issues, provide evidence to support the general applicability of Random Forest for regression problems in agriculture. </w:t>
      </w:r>
      <w:r w:rsidR="00E43C44" w:rsidRPr="00DA2687">
        <w:t>literature, as well as the method’s success rate for handling and solving such issues.</w:t>
      </w:r>
    </w:p>
    <w:p w14:paraId="1EEBDCF1" w14:textId="777851B0" w:rsidR="00DC5785" w:rsidRPr="00F12449" w:rsidRDefault="00DC5785" w:rsidP="00DC5785">
      <w:pPr>
        <w:pStyle w:val="Heading2"/>
      </w:pPr>
      <w:bookmarkStart w:id="51" w:name="_Toc171686377"/>
      <w:r w:rsidRPr="00F12449">
        <w:lastRenderedPageBreak/>
        <w:t xml:space="preserve">A Comparative Study on Machine Learning for Crop Demand </w:t>
      </w:r>
      <w:r w:rsidR="00760A79" w:rsidRPr="00F12449">
        <w:t>and Crop Yield Forecasting</w:t>
      </w:r>
      <w:bookmarkEnd w:id="51"/>
    </w:p>
    <w:p w14:paraId="6A6C70E4" w14:textId="36FB97D7" w:rsidR="00E80B0D" w:rsidRPr="00F12449" w:rsidRDefault="003550FF" w:rsidP="003550FF">
      <w:r w:rsidRPr="00F12449">
        <w:t xml:space="preserve">It has been noted that there was a growing use of Machine Learning (ML) methods to forecast the demand for crops. Some of the previous </w:t>
      </w:r>
      <w:r w:rsidR="00D35D6B" w:rsidRPr="00F12449">
        <w:t>research</w:t>
      </w:r>
      <w:r w:rsidRPr="00F12449">
        <w:t xml:space="preserve"> compared several Machine Learning objectives and the corresponding evaluation measures and performance. </w:t>
      </w:r>
    </w:p>
    <w:p w14:paraId="5D11751F" w14:textId="167F36B4" w:rsidR="00760A79" w:rsidRPr="00F12449" w:rsidRDefault="00760A79" w:rsidP="00760A79">
      <w:r w:rsidRPr="00F12449">
        <w:t xml:space="preserve">Moreover, Zhang et al. (2018) utilized the Random Forest technique </w:t>
      </w:r>
      <w:r w:rsidR="00D35D6B" w:rsidRPr="00F12449">
        <w:t>to</w:t>
      </w:r>
      <w:r w:rsidRPr="00F12449">
        <w:t xml:space="preserve"> forecast crop yields from the environmental variables, proving it to be suitable for agricultural predictions. Chen et al. (2019) used it for predicting soil characteristics and showed that it can be applied to various agricultural data. Furthermore, Liu et al. (2020) made a comparative analysis of Random Forest and other machine learning algorithms and demonstrated the effectiveness of the first one in predicting outbreaks of diseases in crops, which gives practical significance to the application of Random Forest in agricultural epidemiology.</w:t>
      </w:r>
    </w:p>
    <w:p w14:paraId="48FC2CD8" w14:textId="5A7E62A7" w:rsidR="00760A79" w:rsidRPr="00F12449" w:rsidRDefault="00760A79" w:rsidP="00760A79">
      <w:r w:rsidRPr="00F12449">
        <w:t xml:space="preserve">Furthermore, Wang et al. (2021) applied Random Forest to agricultural commodities’ price prediction, which also proved that the model can be useful for capturing the market dynamics and price trends. Moreover, Guo et al. (2023) used </w:t>
      </w:r>
      <w:r w:rsidR="00D35D6B" w:rsidRPr="00F12449">
        <w:t xml:space="preserve">the </w:t>
      </w:r>
      <w:r w:rsidRPr="00F12449">
        <w:t xml:space="preserve">Random Forest to forecast crop yields, which also demonstrates the applicability of the Random Forest in </w:t>
      </w:r>
      <w:r w:rsidR="00D35D6B" w:rsidRPr="00F12449">
        <w:t xml:space="preserve">the </w:t>
      </w:r>
      <w:r w:rsidRPr="00F12449">
        <w:t xml:space="preserve">agricultural economy. The proposed model Genetic Algorithm based ARIMA achieves better results for enhancing crop yield forecasting on evaluation metrics, i.e., MAE (0.80%), RMSE (3.75%), RRSE (1.21%), RAE (0.82%), MSE (0.07%), R2 (0.54%) and accuracy (80.00%). </w:t>
      </w:r>
      <w:r w:rsidR="000C3D05" w:rsidRPr="00F12449">
        <w:t xml:space="preserve">Using </w:t>
      </w:r>
      <w:r w:rsidR="00F86FD3" w:rsidRPr="00F12449">
        <w:t xml:space="preserve">the </w:t>
      </w:r>
      <w:r w:rsidR="000C3D05" w:rsidRPr="00F12449">
        <w:t xml:space="preserve">Reinforced Random Forest Algorithm model, i.e. Accuracy (78.00%), RAE (0.91%), MSE (0.55%), RMSE (2.48%), RRSE (0.54%), MAE (1.28%), and R2 (0.98%). According to the results of this study, the ARIMA model based on genetic algorithms performs more accurately and efficiently than the reinforced random forest method. </w:t>
      </w:r>
      <w:proofErr w:type="gramStart"/>
      <w:r w:rsidR="000C3D05" w:rsidRPr="00F12449">
        <w:t>Both of the suggested</w:t>
      </w:r>
      <w:proofErr w:type="gramEnd"/>
      <w:r w:rsidR="000C3D05" w:rsidRPr="00F12449">
        <w:t xml:space="preserve"> models outperform traditional machine learning models, </w:t>
      </w:r>
      <w:r w:rsidR="000C3D05" w:rsidRPr="00F12449">
        <w:lastRenderedPageBreak/>
        <w:t xml:space="preserve">showing higher performance in terms of computing efficiency as well as improved crop output forecasts. </w:t>
      </w:r>
      <w:r w:rsidRPr="00F12449">
        <w:t xml:space="preserve">(Guo, 2023). </w:t>
      </w:r>
    </w:p>
    <w:p w14:paraId="4EE210C7" w14:textId="05F13CCA" w:rsidR="003550FF" w:rsidRPr="00F12449" w:rsidRDefault="003550FF" w:rsidP="00760A79">
      <w:r w:rsidRPr="00F12449">
        <w:t>Moreover, a study by Kumar et al. (2019) intended to forecast crop yields by employing support vector machines (SVM), and the quality of the estimates was measured by Mean Absolute Error (MAE) and Root Mean Square Error (RMSE)</w:t>
      </w:r>
      <w:r w:rsidR="00F6034A" w:rsidRPr="00F12449">
        <w:t>;</w:t>
      </w:r>
      <w:r w:rsidRPr="00F12449">
        <w:t xml:space="preserve"> and the author noticed that SVM offered comparatively more accurate estimates than the previous methods. </w:t>
      </w:r>
      <w:r w:rsidR="00125CEA" w:rsidRPr="00F12449">
        <w:t>With the model achieving an MAE of 0.45 and an RMSE of 0.65. These metrics suggest a significant improvement in predictive accuracy, highlighting the robustness of SVM in handling non-linear relationships in the data.</w:t>
      </w:r>
    </w:p>
    <w:p w14:paraId="618FE197" w14:textId="22FAEFE8" w:rsidR="00125CEA" w:rsidRPr="00F12449" w:rsidRDefault="003550FF" w:rsidP="003550FF">
      <w:r w:rsidRPr="00F12449">
        <w:t xml:space="preserve">Meanwhile, the study of Zhang et al. (2020) also concentrated on crop yield prediction with the help of neural networks, and the author established that neural networks, assessed by RMSE and R², were more accurate in comparison with linear regression </w:t>
      </w:r>
      <w:r w:rsidR="005743C5" w:rsidRPr="00F12449">
        <w:t>models, achieving</w:t>
      </w:r>
      <w:r w:rsidR="00125CEA" w:rsidRPr="00F12449">
        <w:t xml:space="preserve"> an RMSE of 0.40 and an R² of 0.78. This indicates a strong correlation between predicted and actual yields, demonstrating the ability of neural networks to capture complex patterns and dependencies in agricultural data.</w:t>
      </w:r>
      <w:r w:rsidRPr="00F12449">
        <w:t xml:space="preserve"> Ahmed et al. (2021) used the Random Forest model for crop yield prediction where the applied model achieved high accuracy and stability with the help of MAE and RMSE</w:t>
      </w:r>
      <w:r w:rsidR="00125CEA" w:rsidRPr="00F12449">
        <w:t>, achieving an MAE of 0.35 and an RMSE of 0.50. The study concluded that the ensemble nature of Random Forest, which aggregates predictions from multiple decision trees, contributed to its superior performance and resilience to overfitting.</w:t>
      </w:r>
      <w:r w:rsidRPr="00F12449">
        <w:t xml:space="preserve"> </w:t>
      </w:r>
    </w:p>
    <w:p w14:paraId="2794F3FF" w14:textId="2262E3E0" w:rsidR="00E80B0D" w:rsidRPr="00F12449" w:rsidRDefault="00125CEA" w:rsidP="003550FF">
      <w:r w:rsidRPr="00F12449">
        <w:t xml:space="preserve">Furthermore, the study </w:t>
      </w:r>
      <w:r w:rsidR="005743C5" w:rsidRPr="00F12449">
        <w:t>by</w:t>
      </w:r>
      <w:r w:rsidRPr="00F12449">
        <w:t xml:space="preserve"> </w:t>
      </w:r>
      <w:r w:rsidR="003550FF" w:rsidRPr="00F12449">
        <w:t>Li et al. (2021) also used ensemble learning techniques like GBM and Random Forest and concluded that ensemble models were better than single models</w:t>
      </w:r>
      <w:r w:rsidRPr="00F12449">
        <w:t>. The GBM achieved an MAE of 0.30 and an RMSE of 0.45, while the Random Forest model attained an MAE of 0.35 and an RMSE of 0.50. These findings underscore the advantages of ensemble methods in combining the strengths of multiple models to enhance predictive accuracy.</w:t>
      </w:r>
      <w:r w:rsidR="003550FF" w:rsidRPr="00F12449">
        <w:t xml:space="preserve"> Chen and Wu (2022) analyzed LSTM networks for the time </w:t>
      </w:r>
      <w:r w:rsidR="003550FF" w:rsidRPr="00F12449">
        <w:lastRenderedPageBreak/>
        <w:t xml:space="preserve">series prediction of crop yields and obtained high accuracy and temporal characteristics of the time series data using RMSE and MSE. </w:t>
      </w:r>
      <w:r w:rsidRPr="00F12449">
        <w:t>The LSTM networks demonstrated high accuracy and effectively captured the temporal characteristics of the data, with an RMSE of 0.38 and an MSE of 0.14. The study highlighted the capability of LSTM networks to manage sequential data and long-term dependencies, making them suitable for time series forecasting in agriculture.</w:t>
      </w:r>
    </w:p>
    <w:p w14:paraId="750FE64B" w14:textId="3C9FB126" w:rsidR="00DC5785" w:rsidRPr="00F12449" w:rsidRDefault="003550FF" w:rsidP="00C143E3">
      <w:pPr>
        <w:sectPr w:rsidR="00DC5785" w:rsidRPr="00F12449" w:rsidSect="00A3638F">
          <w:pgSz w:w="11906" w:h="16838" w:code="9"/>
          <w:pgMar w:top="1440" w:right="1440" w:bottom="1440" w:left="1440" w:header="720" w:footer="720" w:gutter="720"/>
          <w:cols w:space="720"/>
          <w:docGrid w:linePitch="326"/>
        </w:sectPr>
      </w:pPr>
      <w:r w:rsidRPr="00F12449">
        <w:t>These studies also pointed out the effectiveness of machine learning methods in enhancing the predictive capability of crop demand</w:t>
      </w:r>
      <w:r w:rsidR="00C143E3" w:rsidRPr="00F12449">
        <w:t xml:space="preserve"> and crop yield</w:t>
      </w:r>
      <w:r w:rsidRPr="00F12449">
        <w:t>.</w:t>
      </w:r>
    </w:p>
    <w:p w14:paraId="24F0AEE8" w14:textId="77777777" w:rsidR="008E19C4" w:rsidRPr="00F12449" w:rsidRDefault="6487A6F1" w:rsidP="6487A6F1">
      <w:pPr>
        <w:pStyle w:val="Heading1"/>
        <w:rPr>
          <w:b/>
        </w:rPr>
      </w:pPr>
      <w:bookmarkStart w:id="52" w:name="_Toc171686378"/>
      <w:r w:rsidRPr="00F12449">
        <w:lastRenderedPageBreak/>
        <w:t>Chapter 3</w:t>
      </w:r>
      <w:r w:rsidR="00AD2050" w:rsidRPr="00F12449">
        <w:br/>
      </w:r>
      <w:r w:rsidRPr="00F12449">
        <w:rPr>
          <w:b/>
        </w:rPr>
        <w:t>THEORETICAL FRAMEWORK</w:t>
      </w:r>
      <w:bookmarkEnd w:id="52"/>
    </w:p>
    <w:p w14:paraId="75E8561F" w14:textId="6A15A061" w:rsidR="00A436B4" w:rsidRPr="00F12449" w:rsidRDefault="00A436B4" w:rsidP="00A436B4">
      <w:pPr>
        <w:pStyle w:val="Caption"/>
        <w:rPr>
          <w:b w:val="0"/>
          <w:bCs w:val="0"/>
        </w:rPr>
      </w:pPr>
      <w:r w:rsidRPr="00F12449">
        <w:t xml:space="preserve">Figure </w:t>
      </w:r>
      <w:r w:rsidRPr="00F12449">
        <w:fldChar w:fldCharType="begin"/>
      </w:r>
      <w:r w:rsidRPr="00F12449">
        <w:instrText xml:space="preserve"> SEQ Figure \* ARABIC </w:instrText>
      </w:r>
      <w:r w:rsidRPr="00F12449">
        <w:fldChar w:fldCharType="separate"/>
      </w:r>
      <w:r w:rsidRPr="00F12449">
        <w:t>1</w:t>
      </w:r>
      <w:r w:rsidRPr="00F12449">
        <w:fldChar w:fldCharType="end"/>
      </w:r>
      <w:r w:rsidRPr="00F12449">
        <w:br/>
      </w:r>
      <w:r w:rsidRPr="00F12449">
        <w:rPr>
          <w:b w:val="0"/>
          <w:bCs w:val="0"/>
          <w:i/>
          <w:iCs w:val="0"/>
        </w:rPr>
        <w:t>Theoretical Framework</w:t>
      </w:r>
    </w:p>
    <w:p w14:paraId="0707E0BA" w14:textId="11A291DA" w:rsidR="001C2568" w:rsidRPr="00F12449" w:rsidDel="001C2568" w:rsidRDefault="001C2568" w:rsidP="00B36199">
      <w:pPr>
        <w:rPr>
          <w:del w:id="53" w:author="Earl Peter Gangoso" w:date="2024-07-12T13:16:00Z" w16du:dateUtc="2024-07-12T05:16:00Z"/>
          <w:rStyle w:val="SubtleEmphasis"/>
          <w:i w:val="0"/>
          <w:iCs w:val="0"/>
          <w:color w:val="auto"/>
        </w:rPr>
      </w:pPr>
      <w:r w:rsidRPr="00F12449">
        <w:rPr>
          <w:noProof/>
        </w:rPr>
        <w:drawing>
          <wp:inline distT="0" distB="0" distL="0" distR="0" wp14:anchorId="24C20FCB" wp14:editId="2FB60592">
            <wp:extent cx="5274310" cy="2015066"/>
            <wp:effectExtent l="0" t="57150" r="0" b="118745"/>
            <wp:docPr id="1571201874" name="Diagram 1">
              <a:extLst xmlns:a="http://schemas.openxmlformats.org/drawingml/2006/main">
                <a:ext uri="{FF2B5EF4-FFF2-40B4-BE49-F238E27FC236}">
                  <a16:creationId xmlns:a16="http://schemas.microsoft.com/office/drawing/2014/main" id="{7F11F7AB-9E69-49FE-DC1F-53E3DB09CE5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85C0632" w14:textId="77777777" w:rsidR="001C2568" w:rsidRPr="00F12449" w:rsidRDefault="001C2568" w:rsidP="00037E25">
      <w:pPr>
        <w:keepNext/>
        <w:ind w:firstLine="0"/>
        <w:rPr>
          <w:rStyle w:val="SubtleEmphasis"/>
          <w:i w:val="0"/>
          <w:iCs w:val="0"/>
          <w:color w:val="auto"/>
        </w:rPr>
      </w:pPr>
    </w:p>
    <w:p w14:paraId="67A41488" w14:textId="403F36CE" w:rsidR="0042042F" w:rsidRDefault="004B1CDF">
      <w:pPr>
        <w:pPrChange w:id="54" w:author="Earl Peter Gangoso [2]" w:date="2024-08-14T10:43:00Z" w16du:dateUtc="2024-08-14T02:43:00Z">
          <w:pPr>
            <w:ind w:left="720"/>
          </w:pPr>
        </w:pPrChange>
      </w:pPr>
      <w:bookmarkStart w:id="55" w:name="_Toc1081015987"/>
      <w:r w:rsidRPr="00F12449">
        <w:t>Figure 1 shows</w:t>
      </w:r>
      <w:r w:rsidR="0042042F" w:rsidRPr="00F12449">
        <w:t xml:space="preserve"> a schematic representation of the machine learning pipeline implemented in this research. </w:t>
      </w:r>
      <w:r w:rsidR="00F86FD3" w:rsidRPr="00F12449">
        <w:t>This approach is made more structured and step-by-step by this modularization, which optimizes each cycle modification that affects subsequent ones and reduces inefficiencies in the process of creating a crop demand forecasting model</w:t>
      </w:r>
      <w:r w:rsidR="0042042F" w:rsidRPr="00F12449">
        <w:t xml:space="preserve">. The pipeline enables </w:t>
      </w:r>
      <w:r w:rsidR="00E80B0D" w:rsidRPr="00F12449">
        <w:t xml:space="preserve">this </w:t>
      </w:r>
      <w:r w:rsidRPr="00F12449">
        <w:t xml:space="preserve">study </w:t>
      </w:r>
      <w:r w:rsidR="0042042F" w:rsidRPr="00F12449">
        <w:t>to scale better, experiment more easily</w:t>
      </w:r>
      <w:r w:rsidR="00D35D6B" w:rsidRPr="00F12449">
        <w:t>,</w:t>
      </w:r>
      <w:r w:rsidR="0042042F" w:rsidRPr="00F12449">
        <w:t xml:space="preserve"> and reduce the ability for human</w:t>
      </w:r>
      <w:r w:rsidR="00B36199" w:rsidRPr="00F12449">
        <w:t>-</w:t>
      </w:r>
      <w:r w:rsidR="0042042F" w:rsidRPr="00F12449">
        <w:t xml:space="preserve">made errors ensuring </w:t>
      </w:r>
      <w:r w:rsidR="00D35D6B" w:rsidRPr="00F12449">
        <w:t>the</w:t>
      </w:r>
      <w:r w:rsidR="0042042F" w:rsidRPr="00F12449">
        <w:t xml:space="preserve"> reliability and predictability of </w:t>
      </w:r>
      <w:r w:rsidR="00E80B0D" w:rsidRPr="00F12449">
        <w:t>the</w:t>
      </w:r>
      <w:r w:rsidR="0042042F" w:rsidRPr="00F12449">
        <w:t xml:space="preserve"> predictions.</w:t>
      </w:r>
    </w:p>
    <w:p w14:paraId="2FFAE4FA" w14:textId="614DDEE5" w:rsidR="00D03B20" w:rsidRPr="00F12449" w:rsidRDefault="00D03B20">
      <w:pPr>
        <w:pPrChange w:id="56" w:author="Earl Peter Gangoso [2]" w:date="2024-08-14T10:43:00Z" w16du:dateUtc="2024-08-14T02:43:00Z">
          <w:pPr>
            <w:ind w:left="720"/>
          </w:pPr>
        </w:pPrChange>
      </w:pPr>
      <w:r w:rsidRPr="00D03B20">
        <w:t>The theoretical framework for the model development and training process is based on established methodologies within the machine learning domain, particularly the structured approach outlined by IBM in their guide on Machine Learning Pipelines. This framework provides a comprehensive overview of the key stages involved in building, training, and evaluating machine learning models, ensuring a systematic and effective workflow (IBM, 2024).</w:t>
      </w:r>
    </w:p>
    <w:p w14:paraId="020CF5E8" w14:textId="2555A177" w:rsidR="008F24E5" w:rsidRPr="00F12449" w:rsidRDefault="008F24E5">
      <w:pPr>
        <w:pStyle w:val="Heading2"/>
      </w:pPr>
      <w:bookmarkStart w:id="57" w:name="_Toc171686379"/>
      <w:r w:rsidRPr="00F12449">
        <w:lastRenderedPageBreak/>
        <w:t>Data Collection</w:t>
      </w:r>
      <w:bookmarkEnd w:id="57"/>
    </w:p>
    <w:p w14:paraId="24FABD41" w14:textId="00649F7D" w:rsidR="008F24E5" w:rsidRPr="00F12449" w:rsidRDefault="0042042F" w:rsidP="0042042F">
      <w:pPr>
        <w:ind w:firstLine="0"/>
      </w:pPr>
      <w:r w:rsidRPr="00F12449">
        <w:tab/>
      </w:r>
      <w:r w:rsidR="0049024E" w:rsidRPr="00F12449">
        <w:t xml:space="preserve">The first </w:t>
      </w:r>
      <w:r w:rsidR="00277C8F" w:rsidRPr="00F12449">
        <w:t xml:space="preserve">stage </w:t>
      </w:r>
      <w:r w:rsidR="0049024E" w:rsidRPr="00F12449">
        <w:t xml:space="preserve">is </w:t>
      </w:r>
      <w:r w:rsidR="005D73C2" w:rsidRPr="00F12449">
        <w:t>d</w:t>
      </w:r>
      <w:r w:rsidR="0049024E" w:rsidRPr="00F12449">
        <w:t xml:space="preserve">ata </w:t>
      </w:r>
      <w:r w:rsidR="005D73C2" w:rsidRPr="00F12449">
        <w:t>collection</w:t>
      </w:r>
      <w:r w:rsidR="0049024E" w:rsidRPr="00F12449">
        <w:t xml:space="preserve">, </w:t>
      </w:r>
      <w:r w:rsidR="00285DB0">
        <w:t>c</w:t>
      </w:r>
      <w:r w:rsidR="00285DB0" w:rsidRPr="00285DB0">
        <w:t xml:space="preserve">onsidering the complexity and potential accessibility issues with multiple data sources, the focus will be simplified. The data will be gathered from PSA's Open Statistical Databases, specifically </w:t>
      </w:r>
      <w:proofErr w:type="gramStart"/>
      <w:r w:rsidR="00285DB0" w:rsidRPr="00285DB0">
        <w:t>covering:</w:t>
      </w:r>
      <w:proofErr w:type="gramEnd"/>
      <w:r w:rsidR="00285DB0" w:rsidRPr="00285DB0">
        <w:t xml:space="preserve"> historical data on the previous crop production and historical data </w:t>
      </w:r>
      <w:r w:rsidR="00285DB0">
        <w:t>on</w:t>
      </w:r>
      <w:r w:rsidR="00285DB0" w:rsidRPr="00285DB0">
        <w:t xml:space="preserve"> the population. This approach helps to have a reliable data source and at the same time leaves the study’s scope manageable.</w:t>
      </w:r>
    </w:p>
    <w:p w14:paraId="6AB70571" w14:textId="0A58BFCF" w:rsidR="008F24E5" w:rsidRPr="00F12449" w:rsidRDefault="008F24E5" w:rsidP="008F24E5">
      <w:pPr>
        <w:pStyle w:val="Heading2"/>
      </w:pPr>
      <w:bookmarkStart w:id="58" w:name="_Toc171686380"/>
      <w:r w:rsidRPr="00F12449">
        <w:t>Data Preprocessing</w:t>
      </w:r>
      <w:bookmarkEnd w:id="58"/>
    </w:p>
    <w:p w14:paraId="1F212288" w14:textId="327793BA" w:rsidR="0042042F" w:rsidRPr="00F12449" w:rsidRDefault="0049024E" w:rsidP="0042042F">
      <w:r w:rsidRPr="00F12449">
        <w:t xml:space="preserve">Following the </w:t>
      </w:r>
      <w:r w:rsidR="00277C8F" w:rsidRPr="00F12449">
        <w:t>d</w:t>
      </w:r>
      <w:r w:rsidRPr="00F12449">
        <w:t xml:space="preserve">ata </w:t>
      </w:r>
      <w:r w:rsidR="00277C8F" w:rsidRPr="00F12449">
        <w:t>analysis</w:t>
      </w:r>
      <w:r w:rsidRPr="00F12449">
        <w:t xml:space="preserve">, comes </w:t>
      </w:r>
      <w:r w:rsidR="00277C8F" w:rsidRPr="00F12449">
        <w:t xml:space="preserve">data preprocessing </w:t>
      </w:r>
      <w:r w:rsidRPr="00F12449">
        <w:t xml:space="preserve">where </w:t>
      </w:r>
      <w:r w:rsidR="00277C8F" w:rsidRPr="00F12449">
        <w:t xml:space="preserve">data is </w:t>
      </w:r>
      <w:r w:rsidR="003750D8" w:rsidRPr="00F12449">
        <w:t>clean</w:t>
      </w:r>
      <w:r w:rsidR="00277C8F" w:rsidRPr="00F12449">
        <w:t>ed</w:t>
      </w:r>
      <w:r w:rsidR="003750D8" w:rsidRPr="00F12449">
        <w:t xml:space="preserve"> </w:t>
      </w:r>
      <w:r w:rsidRPr="00F12449">
        <w:t xml:space="preserve">and </w:t>
      </w:r>
      <w:r w:rsidR="00D35D6B" w:rsidRPr="00F12449">
        <w:t>shape</w:t>
      </w:r>
      <w:r w:rsidR="00277C8F" w:rsidRPr="00F12449">
        <w:t>d to fit the algorithm’s input requirements</w:t>
      </w:r>
      <w:r w:rsidRPr="00F12449">
        <w:t xml:space="preserve"> appropriately. This</w:t>
      </w:r>
      <w:r w:rsidR="003750D8" w:rsidRPr="00F12449">
        <w:t xml:space="preserve"> also</w:t>
      </w:r>
      <w:r w:rsidRPr="00F12449">
        <w:t xml:space="preserve"> involves the process of imputation whereby some values are </w:t>
      </w:r>
      <w:r w:rsidR="00277C8F" w:rsidRPr="00F12449">
        <w:t xml:space="preserve">inferred </w:t>
      </w:r>
      <w:r w:rsidRPr="00F12449">
        <w:t>for instance by using mean, median</w:t>
      </w:r>
      <w:r w:rsidR="00D35D6B" w:rsidRPr="00F12449">
        <w:t>,</w:t>
      </w:r>
      <w:r w:rsidRPr="00F12449">
        <w:t xml:space="preserve"> or mode depending on which is applicable, feature scaling which is used to scale features to the appropriate range</w:t>
      </w:r>
      <w:r w:rsidR="00D35D6B" w:rsidRPr="00F12449">
        <w:t>,</w:t>
      </w:r>
      <w:r w:rsidRPr="00F12449">
        <w:t xml:space="preserve"> or data transformation where data type </w:t>
      </w:r>
      <w:r w:rsidR="00D35D6B" w:rsidRPr="00F12449">
        <w:t>may be</w:t>
      </w:r>
      <w:r w:rsidRPr="00F12449">
        <w:t xml:space="preserve"> converted to desired format for further analysis. Furthermore, </w:t>
      </w:r>
      <w:r w:rsidR="00875782" w:rsidRPr="00F12449">
        <w:t>categorical</w:t>
      </w:r>
      <w:r w:rsidRPr="00F12449">
        <w:t xml:space="preserve"> variables may be required to be in a format suitable for the Machine Learning Model and may be converted using methods such as One Hot Encoding or Label Encoding.</w:t>
      </w:r>
    </w:p>
    <w:p w14:paraId="0210D784" w14:textId="4DB624F7" w:rsidR="008F24E5" w:rsidRPr="00F12449" w:rsidRDefault="008F24E5">
      <w:pPr>
        <w:pStyle w:val="Heading2"/>
      </w:pPr>
      <w:bookmarkStart w:id="59" w:name="_Toc171686381"/>
      <w:r w:rsidRPr="00F12449">
        <w:t>Feature Engineering</w:t>
      </w:r>
      <w:bookmarkEnd w:id="59"/>
    </w:p>
    <w:p w14:paraId="4C706A74" w14:textId="4D0D0126" w:rsidR="0042042F" w:rsidRPr="00F12449" w:rsidRDefault="0049024E" w:rsidP="0042042F">
      <w:r w:rsidRPr="00F12449">
        <w:t xml:space="preserve">This </w:t>
      </w:r>
      <w:r w:rsidR="00F867F2" w:rsidRPr="00F12449">
        <w:t xml:space="preserve">stage </w:t>
      </w:r>
      <w:r w:rsidRPr="00F12449">
        <w:t xml:space="preserve">is </w:t>
      </w:r>
      <w:r w:rsidR="00F867F2" w:rsidRPr="00F12449">
        <w:t xml:space="preserve">the </w:t>
      </w:r>
      <w:r w:rsidRPr="00F12449">
        <w:t xml:space="preserve">process of deriving more features from the raw data to achieve </w:t>
      </w:r>
      <w:r w:rsidR="00D35D6B" w:rsidRPr="00F12449">
        <w:t xml:space="preserve">a </w:t>
      </w:r>
      <w:r w:rsidRPr="00F12449">
        <w:t xml:space="preserve">closer representation of the actual pattern and, therefore, enhance the performance of machine learning algorithms. The demand for crops is examined </w:t>
      </w:r>
      <w:r w:rsidR="00D35D6B" w:rsidRPr="00F12449">
        <w:t xml:space="preserve">by </w:t>
      </w:r>
      <w:r w:rsidRPr="00F12449">
        <w:t>considering some factors, for example, population increase</w:t>
      </w:r>
      <w:r w:rsidR="00853C93">
        <w:t xml:space="preserve"> and historical production. </w:t>
      </w:r>
      <w:r w:rsidRPr="00F12449">
        <w:t xml:space="preserve">Features of population growth are generated by analyzing the trends in the demography and its </w:t>
      </w:r>
      <w:r w:rsidR="00D35D6B" w:rsidRPr="00F12449">
        <w:t>relationship</w:t>
      </w:r>
      <w:r w:rsidRPr="00F12449">
        <w:t xml:space="preserve"> with food. These features are designed to extend the dataset to include the correlations between these factors, which gives a solid foundation for training</w:t>
      </w:r>
      <w:r w:rsidR="0042042F" w:rsidRPr="00F12449">
        <w:t>.</w:t>
      </w:r>
    </w:p>
    <w:p w14:paraId="386C6ED5" w14:textId="0C61B3F7" w:rsidR="008F24E5" w:rsidRPr="00F12449" w:rsidRDefault="008F24E5">
      <w:pPr>
        <w:pStyle w:val="Heading2"/>
      </w:pPr>
      <w:bookmarkStart w:id="60" w:name="_Toc171686382"/>
      <w:r w:rsidRPr="00F12449">
        <w:lastRenderedPageBreak/>
        <w:t>Model</w:t>
      </w:r>
      <w:r w:rsidR="00425005" w:rsidRPr="00F12449">
        <w:t xml:space="preserve"> Development and</w:t>
      </w:r>
      <w:r w:rsidRPr="00F12449">
        <w:t xml:space="preserve"> Training</w:t>
      </w:r>
      <w:bookmarkEnd w:id="60"/>
    </w:p>
    <w:p w14:paraId="2E597CD0" w14:textId="530E915B" w:rsidR="00DA2687" w:rsidRDefault="00DA2687" w:rsidP="0042042F">
      <w:r w:rsidRPr="00DA2687">
        <w:t xml:space="preserve">This stage is centered on the development and training of a regression model using a random forest regressor, an enhanced form of the tree-based learning algorithm that predicts the demand for crops in the future. It incorporates practices such as splitting the data into training and testing sets, optimizing the hyperparameters to get the best outcome, and gradually refining the model. Random Forest Regressor will handle large volumes of data that </w:t>
      </w:r>
      <w:r w:rsidR="001734D5">
        <w:t>identify</w:t>
      </w:r>
      <w:r w:rsidR="001734D5" w:rsidRPr="00DA2687">
        <w:t xml:space="preserve"> </w:t>
      </w:r>
      <w:r w:rsidRPr="00DA2687">
        <w:t>the relationship between features, which is a very important factor of crops that will help in identifying demand factors.</w:t>
      </w:r>
    </w:p>
    <w:p w14:paraId="466AC2A9" w14:textId="5F05B580" w:rsidR="00717774" w:rsidRPr="00F12449" w:rsidRDefault="00717774" w:rsidP="0042042F">
      <w:r w:rsidRPr="00F12449">
        <w:t xml:space="preserve">To find the optimal combination of hyperparameters, </w:t>
      </w:r>
      <w:r w:rsidR="000649B8">
        <w:t>the researcher will</w:t>
      </w:r>
      <w:r w:rsidR="000649B8" w:rsidRPr="000649B8">
        <w:t xml:space="preserve"> </w:t>
      </w:r>
      <w:r w:rsidR="000649B8">
        <w:t>integrate</w:t>
      </w:r>
      <w:r w:rsidR="000649B8" w:rsidRPr="000649B8">
        <w:t xml:space="preserve"> a </w:t>
      </w:r>
      <w:r w:rsidR="000649B8">
        <w:t>Python</w:t>
      </w:r>
      <w:r w:rsidR="000649B8" w:rsidRPr="000649B8">
        <w:t xml:space="preserve"> function called </w:t>
      </w:r>
      <w:proofErr w:type="spellStart"/>
      <w:r w:rsidR="000649B8" w:rsidRPr="000649B8">
        <w:t>GridSearchCV</w:t>
      </w:r>
      <w:proofErr w:type="spellEnd"/>
      <w:r w:rsidR="000649B8" w:rsidRPr="000649B8">
        <w:t xml:space="preserve">, which is a very useful tool for hyperparameter tuning. </w:t>
      </w:r>
      <w:proofErr w:type="spellStart"/>
      <w:r w:rsidR="000649B8" w:rsidRPr="000649B8">
        <w:t>GridSearchCV</w:t>
      </w:r>
      <w:proofErr w:type="spellEnd"/>
      <w:r w:rsidR="000649B8" w:rsidRPr="000649B8">
        <w:t xml:space="preserve"> carries out cross-validation to determine the performance of the model with various parameters specified in the parameter grid.</w:t>
      </w:r>
      <w:r w:rsidR="000649B8">
        <w:t xml:space="preserve"> </w:t>
      </w:r>
      <w:r w:rsidR="000649B8" w:rsidRPr="000649B8">
        <w:t xml:space="preserve">The first step is to identify the values of the hyperparameters to be tuned. </w:t>
      </w:r>
      <w:r w:rsidR="000649B8">
        <w:t>The majority</w:t>
      </w:r>
      <w:r w:rsidR="000649B8" w:rsidRPr="000649B8">
        <w:t xml:space="preserve"> </w:t>
      </w:r>
      <w:r w:rsidR="000649B8">
        <w:t xml:space="preserve">of </w:t>
      </w:r>
      <w:r w:rsidR="000649B8" w:rsidRPr="000649B8">
        <w:t xml:space="preserve">hyperparameters for Random Forest Regressor are </w:t>
      </w:r>
      <w:proofErr w:type="spellStart"/>
      <w:r w:rsidR="000649B8" w:rsidRPr="000649B8">
        <w:t>n_estimators</w:t>
      </w:r>
      <w:proofErr w:type="spellEnd"/>
      <w:r w:rsidR="000649B8" w:rsidRPr="000649B8">
        <w:t xml:space="preserve">, </w:t>
      </w:r>
      <w:proofErr w:type="spellStart"/>
      <w:r w:rsidR="000649B8" w:rsidRPr="000649B8">
        <w:t>max_depth</w:t>
      </w:r>
      <w:proofErr w:type="spellEnd"/>
      <w:r w:rsidR="000649B8" w:rsidRPr="000649B8">
        <w:t xml:space="preserve">, </w:t>
      </w:r>
      <w:proofErr w:type="spellStart"/>
      <w:r w:rsidR="000649B8" w:rsidRPr="000649B8">
        <w:t>min_samples_split</w:t>
      </w:r>
      <w:proofErr w:type="spellEnd"/>
      <w:r w:rsidR="000649B8" w:rsidRPr="000649B8">
        <w:t xml:space="preserve">, and </w:t>
      </w:r>
      <w:proofErr w:type="spellStart"/>
      <w:r w:rsidR="000649B8" w:rsidRPr="000649B8">
        <w:t>min_samples_leaf</w:t>
      </w:r>
      <w:proofErr w:type="spellEnd"/>
      <w:r w:rsidR="000649B8" w:rsidRPr="000649B8">
        <w:t xml:space="preserve">. Other hyperparameters such as </w:t>
      </w:r>
      <w:proofErr w:type="spellStart"/>
      <w:r w:rsidR="000649B8" w:rsidRPr="000649B8">
        <w:t>max_features</w:t>
      </w:r>
      <w:proofErr w:type="spellEnd"/>
      <w:r w:rsidR="000649B8">
        <w:t>. T</w:t>
      </w:r>
      <w:r w:rsidR="000649B8" w:rsidRPr="000649B8">
        <w:t>he number of features to draw upon when searching for the best split can also be added.</w:t>
      </w:r>
      <w:r w:rsidR="000649B8">
        <w:t xml:space="preserve"> Additionally, b</w:t>
      </w:r>
      <w:r w:rsidR="000649B8" w:rsidRPr="000649B8">
        <w:t xml:space="preserve">y applying </w:t>
      </w:r>
      <w:proofErr w:type="spellStart"/>
      <w:r w:rsidR="000649B8" w:rsidRPr="000649B8">
        <w:t>GridSearchCV</w:t>
      </w:r>
      <w:proofErr w:type="spellEnd"/>
      <w:r w:rsidR="000649B8" w:rsidRPr="000649B8">
        <w:t xml:space="preserve">, </w:t>
      </w:r>
      <w:r w:rsidR="000649B8">
        <w:t>the researcher will</w:t>
      </w:r>
      <w:r w:rsidR="000649B8" w:rsidRPr="000649B8">
        <w:t xml:space="preserve"> configure the grid</w:t>
      </w:r>
      <w:r w:rsidR="001734D5">
        <w:t xml:space="preserve"> </w:t>
      </w:r>
      <w:r w:rsidR="000649B8" w:rsidRPr="000649B8">
        <w:t>search</w:t>
      </w:r>
      <w:r w:rsidR="000649B8">
        <w:t xml:space="preserve"> </w:t>
      </w:r>
      <w:r w:rsidR="000649B8" w:rsidRPr="000649B8">
        <w:t xml:space="preserve">to compare the hyperparameters. This includes defining the estimator (Random Forest Regressor in this case), the hyperparameters to tune (parameter grid), </w:t>
      </w:r>
      <w:r w:rsidR="001734D5">
        <w:t xml:space="preserve">the </w:t>
      </w:r>
      <w:r w:rsidR="000649B8" w:rsidRPr="000649B8">
        <w:t xml:space="preserve">metric for model evaluation </w:t>
      </w:r>
      <w:proofErr w:type="gramStart"/>
      <w:r w:rsidR="000649B8" w:rsidRPr="000649B8">
        <w:t>( e. g.</w:t>
      </w:r>
      <w:proofErr w:type="gramEnd"/>
      <w:r w:rsidR="000649B8" w:rsidRPr="000649B8">
        <w:t xml:space="preserve"> Mean Absolute Error, RMSE</w:t>
      </w:r>
      <w:r w:rsidR="001734D5">
        <w:t>,</w:t>
      </w:r>
      <w:r w:rsidR="000649B8" w:rsidRPr="000649B8">
        <w:t xml:space="preserve"> or R²)</w:t>
      </w:r>
      <w:r w:rsidR="001734D5">
        <w:t>,</w:t>
      </w:r>
      <w:r w:rsidR="000649B8" w:rsidRPr="000649B8">
        <w:t xml:space="preserve"> and the number of folds of cross-validation.</w:t>
      </w:r>
    </w:p>
    <w:p w14:paraId="5286EF32" w14:textId="1D933139" w:rsidR="008F24E5" w:rsidRPr="00F12449" w:rsidRDefault="008F24E5" w:rsidP="008F24E5">
      <w:pPr>
        <w:pStyle w:val="Heading2"/>
      </w:pPr>
      <w:bookmarkStart w:id="61" w:name="_Toc171686383"/>
      <w:r w:rsidRPr="00F12449">
        <w:t>Model Evaluation</w:t>
      </w:r>
      <w:bookmarkEnd w:id="61"/>
    </w:p>
    <w:p w14:paraId="43001E13" w14:textId="51D31CBD" w:rsidR="006835E5" w:rsidRDefault="003750D8" w:rsidP="0042042F">
      <w:r w:rsidRPr="00F12449">
        <w:t>The model goes through Model Evaluation once it has been trained. To determine whether the model satisfies the required accuracy and reliability standards, this stage evaluates its performance using a variety of m</w:t>
      </w:r>
      <w:r w:rsidR="00A87E3F" w:rsidRPr="00F12449">
        <w:t>etrics</w:t>
      </w:r>
      <w:r w:rsidRPr="00F12449">
        <w:t>, including Mean Absolute Error (MAE), Root Mean Squared Error (RMSE), and R-</w:t>
      </w:r>
      <w:r w:rsidR="0070778D" w:rsidRPr="00F12449">
        <w:t>s</w:t>
      </w:r>
      <w:r w:rsidRPr="00F12449">
        <w:t>quared</w:t>
      </w:r>
      <w:r w:rsidR="0070778D" w:rsidRPr="00F12449">
        <w:t xml:space="preserve"> (</w:t>
      </w:r>
      <w:r w:rsidR="0070778D" w:rsidRPr="00F12449">
        <w:rPr>
          <w:rFonts w:eastAsiaTheme="majorEastAsia"/>
        </w:rPr>
        <w:t>R²)</w:t>
      </w:r>
      <w:r w:rsidRPr="00F12449">
        <w:t>.</w:t>
      </w:r>
    </w:p>
    <w:p w14:paraId="5787DB87" w14:textId="42B173AC" w:rsidR="00A436B4" w:rsidRDefault="001734D5" w:rsidP="00742D1E">
      <w:r>
        <w:lastRenderedPageBreak/>
        <w:t xml:space="preserve">The formula for </w:t>
      </w:r>
      <w:r w:rsidRPr="001734D5">
        <w:t>Mean Absolute Error (MAE)</w:t>
      </w:r>
      <w:r>
        <w:t xml:space="preserve"> is as follows:</w:t>
      </w:r>
    </w:p>
    <w:p w14:paraId="73DE98C3" w14:textId="0FD8F120" w:rsidR="001734D5" w:rsidRPr="00F12449" w:rsidRDefault="005D66C3" w:rsidP="001734D5">
      <w:pPr>
        <w:jc w:val="center"/>
      </w:pPr>
      <m:oMathPara>
        <m:oMath>
          <m:r>
            <m:rPr>
              <m:sty m:val="p"/>
            </m:rPr>
            <w:rPr>
              <w:rFonts w:ascii="Cambria Math" w:hAnsi="Cambria Math"/>
            </w:rPr>
            <m:t>MAE</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nary>
        </m:oMath>
      </m:oMathPara>
    </w:p>
    <w:p w14:paraId="7E0A4204" w14:textId="76DAECD5" w:rsidR="00FA6193" w:rsidRDefault="005D66C3">
      <w:r>
        <w:t>w</w:t>
      </w:r>
      <w:r w:rsidR="00FA6193">
        <w:t>here:</w:t>
      </w:r>
    </w:p>
    <w:p w14:paraId="2A346EDC" w14:textId="77777777" w:rsidR="00B77F92" w:rsidRDefault="00B77F92" w:rsidP="00B77F92">
      <w:pPr>
        <w:pStyle w:val="ListParagraph"/>
        <w:numPr>
          <w:ilvl w:val="0"/>
          <w:numId w:val="36"/>
        </w:numPr>
      </w:pPr>
      <w:r w:rsidRPr="005D66C3">
        <w:rPr>
          <w:i/>
          <w:iCs/>
        </w:rPr>
        <w:t>n</w:t>
      </w:r>
      <w:r>
        <w:t xml:space="preserve"> is represented as the total number of observations.</w:t>
      </w:r>
    </w:p>
    <w:p w14:paraId="388DAA17" w14:textId="77777777" w:rsidR="00B77F92" w:rsidRDefault="00B77F92" w:rsidP="00B77F92">
      <w:pPr>
        <w:pStyle w:val="ListParagraph"/>
        <w:numPr>
          <w:ilvl w:val="0"/>
          <w:numId w:val="36"/>
        </w:numPr>
      </w:pPr>
      <w:r>
        <w:t>Σ is referred to as the summation operator which means that the absolute errors should be summed.</w:t>
      </w:r>
    </w:p>
    <w:p w14:paraId="2DC308BA" w14:textId="6C9DF779" w:rsidR="00B77F92" w:rsidRDefault="00000000" w:rsidP="00B77F92">
      <w:pPr>
        <w:pStyle w:val="ListParagraph"/>
        <w:numPr>
          <w:ilvl w:val="0"/>
          <w:numId w:val="36"/>
        </w:num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B77F92">
        <w:t xml:space="preserve"> refers to the actual value of the </w:t>
      </w:r>
      <w:r w:rsidR="00B77F92" w:rsidRPr="00B77F92">
        <w:rPr>
          <w:rFonts w:ascii="Cambria Math" w:hAnsi="Cambria Math" w:cs="Cambria Math"/>
        </w:rPr>
        <w:t>𝑖</w:t>
      </w:r>
      <w:r w:rsidR="00B77F92">
        <w:t>-</w:t>
      </w:r>
      <w:proofErr w:type="spellStart"/>
      <w:r w:rsidR="00B77F92">
        <w:t>th</w:t>
      </w:r>
      <w:proofErr w:type="spellEnd"/>
      <w:r w:rsidR="00B77F92">
        <w:t xml:space="preserve"> observation.</w:t>
      </w:r>
    </w:p>
    <w:p w14:paraId="3886B3C7" w14:textId="77777777" w:rsidR="00B77F92" w:rsidRDefault="00B77F92" w:rsidP="00B77F92">
      <w:pPr>
        <w:pStyle w:val="ListParagraph"/>
        <w:numPr>
          <w:ilvl w:val="0"/>
          <w:numId w:val="36"/>
        </w:numPr>
      </w:pPr>
      <w:r w:rsidRPr="00B77F92">
        <w:rPr>
          <w:rFonts w:ascii="Cambria Math" w:hAnsi="Cambria Math" w:cs="Cambria Math"/>
        </w:rPr>
        <w:t>𝑥</w:t>
      </w:r>
      <w:r>
        <w:t xml:space="preserve"> is referred to as the predicted value of the </w:t>
      </w:r>
      <w:r w:rsidRPr="00B77F92">
        <w:rPr>
          <w:rFonts w:ascii="Cambria Math" w:hAnsi="Cambria Math" w:cs="Cambria Math"/>
        </w:rPr>
        <w:t>𝑖</w:t>
      </w:r>
      <w:r>
        <w:t>-</w:t>
      </w:r>
      <w:proofErr w:type="spellStart"/>
      <w:r>
        <w:t>th</w:t>
      </w:r>
      <w:proofErr w:type="spellEnd"/>
      <w:r>
        <w:t xml:space="preserve"> observation.</w:t>
      </w:r>
    </w:p>
    <w:p w14:paraId="36387FD3" w14:textId="64AF6A1C" w:rsidR="001734D5" w:rsidRDefault="001734D5" w:rsidP="00B77F92">
      <w:r>
        <w:t xml:space="preserve">The formula for </w:t>
      </w:r>
      <w:r w:rsidRPr="001734D5">
        <w:t>Root Mean Squared Error (RMSE)</w:t>
      </w:r>
      <w:r>
        <w:t xml:space="preserve"> is as follows:</w:t>
      </w:r>
    </w:p>
    <w:p w14:paraId="22FCDA72" w14:textId="7D126DE2" w:rsidR="009E270A" w:rsidRDefault="001734D5">
      <w:pPr>
        <w:pPrChange w:id="62" w:author="Earl Peter Gangoso [2]" w:date="2024-08-14T11:04:00Z" w16du:dateUtc="2024-08-14T03:04:00Z">
          <w:pPr>
            <w:jc w:val="center"/>
          </w:pPr>
        </w:pPrChange>
      </w:pPr>
      <m:oMathPara>
        <m:oMath>
          <m:r>
            <m:rPr>
              <m:sty m:val="p"/>
            </m:rPr>
            <w:rPr>
              <w:rFonts w:ascii="Cambria Math" w:hAnsi="Cambria Math"/>
            </w:rPr>
            <m:t>RMSE</m:t>
          </m:r>
          <m:r>
            <w:rPr>
              <w:rFonts w:ascii="Cambria Math" w:hAnsi="Cambria Math"/>
            </w:rPr>
            <m:t>=</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e>
                          </m:d>
                        </m:e>
                        <m:sup>
                          <m:r>
                            <w:rPr>
                              <w:rFonts w:ascii="Cambria Math" w:hAnsi="Cambria Math"/>
                            </w:rPr>
                            <m:t>2</m:t>
                          </m:r>
                        </m:sup>
                      </m:sSup>
                    </m:num>
                    <m:den>
                      <m:r>
                        <w:rPr>
                          <w:rFonts w:ascii="Cambria Math" w:hAnsi="Cambria Math"/>
                        </w:rPr>
                        <m:t>n</m:t>
                      </m:r>
                    </m:den>
                  </m:f>
                </m:e>
              </m:nary>
            </m:e>
          </m:rad>
        </m:oMath>
      </m:oMathPara>
    </w:p>
    <w:p w14:paraId="005063AD" w14:textId="2C8F8434" w:rsidR="00D03B20" w:rsidRPr="00D03B20" w:rsidRDefault="005D66C3">
      <w:pPr>
        <w:pPrChange w:id="63" w:author="Earl Peter Gangoso [2]" w:date="2024-08-14T11:02:00Z" w16du:dateUtc="2024-08-14T03:02:00Z">
          <w:pPr>
            <w:pStyle w:val="Caption"/>
          </w:pPr>
        </w:pPrChange>
      </w:pPr>
      <w:r>
        <w:t>w</w:t>
      </w:r>
      <w:r w:rsidR="00D03B20" w:rsidRPr="00D03B20">
        <w:t>here:</w:t>
      </w:r>
    </w:p>
    <w:p w14:paraId="27852D58" w14:textId="50E8E9E8" w:rsidR="00B77F92" w:rsidRDefault="00000000" w:rsidP="00B77F92">
      <w:pPr>
        <w:pStyle w:val="ListParagraph"/>
        <w:numPr>
          <w:ilvl w:val="0"/>
          <w:numId w:val="34"/>
        </w:numPr>
      </w:pP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B77F92">
        <w:t xml:space="preserve"> is represented by the predicted value of the </w:t>
      </w:r>
      <w:r w:rsidR="00B77F92">
        <w:rPr>
          <w:rFonts w:ascii="Cambria Math" w:hAnsi="Cambria Math" w:cs="Cambria Math"/>
        </w:rPr>
        <w:t>𝑖</w:t>
      </w:r>
      <w:r w:rsidR="00B77F92">
        <w:t>-</w:t>
      </w:r>
      <w:proofErr w:type="spellStart"/>
      <w:r w:rsidR="00B77F92">
        <w:t>th</w:t>
      </w:r>
      <w:proofErr w:type="spellEnd"/>
      <w:r w:rsidR="00B77F92">
        <w:t xml:space="preserve"> observation.</w:t>
      </w:r>
    </w:p>
    <w:p w14:paraId="3B296116" w14:textId="1FAE02D1" w:rsidR="00B77F92" w:rsidRDefault="00000000" w:rsidP="00B77F92">
      <w:pPr>
        <w:pStyle w:val="ListParagraph"/>
        <w:numPr>
          <w:ilvl w:val="0"/>
          <w:numId w:val="34"/>
        </w:numPr>
      </w:pPr>
      <m:oMath>
        <m:sSub>
          <m:sSubPr>
            <m:ctrlPr>
              <w:rPr>
                <w:rFonts w:ascii="Cambria Math" w:hAnsi="Cambria Math"/>
                <w:i/>
              </w:rPr>
            </m:ctrlPr>
          </m:sSubPr>
          <m:e>
            <m:r>
              <w:rPr>
                <w:rFonts w:ascii="Cambria Math" w:hAnsi="Cambria Math"/>
              </w:rPr>
              <m:t>O</m:t>
            </m:r>
          </m:e>
          <m:sub>
            <m:r>
              <w:rPr>
                <w:rFonts w:ascii="Cambria Math" w:hAnsi="Cambria Math"/>
              </w:rPr>
              <m:t>i</m:t>
            </m:r>
          </m:sub>
        </m:sSub>
      </m:oMath>
      <w:r w:rsidR="00B77F92">
        <w:t xml:space="preserve"> is defined as the observed (actual) value of the </w:t>
      </w:r>
      <w:r w:rsidR="00B77F92">
        <w:rPr>
          <w:rFonts w:ascii="Cambria Math" w:hAnsi="Cambria Math" w:cs="Cambria Math"/>
        </w:rPr>
        <w:t>𝑖</w:t>
      </w:r>
      <w:r w:rsidR="00B77F92">
        <w:t>-</w:t>
      </w:r>
      <w:proofErr w:type="spellStart"/>
      <w:r w:rsidR="00B77F92">
        <w:t>th</w:t>
      </w:r>
      <w:proofErr w:type="spellEnd"/>
      <w:r w:rsidR="00B77F92">
        <w:t xml:space="preserve"> observation.</w:t>
      </w:r>
    </w:p>
    <w:p w14:paraId="02E90DEB" w14:textId="326370EB" w:rsidR="00F20169" w:rsidRDefault="00B77F92" w:rsidP="00B77F92">
      <w:pPr>
        <w:pStyle w:val="ListParagraph"/>
        <w:numPr>
          <w:ilvl w:val="0"/>
          <w:numId w:val="34"/>
        </w:numPr>
      </w:pPr>
      <w:r w:rsidRPr="005D66C3">
        <w:rPr>
          <w:i/>
          <w:iCs/>
        </w:rPr>
        <w:t>n</w:t>
      </w:r>
      <w:r>
        <w:t xml:space="preserve"> is represented by the total number of observations.</w:t>
      </w:r>
    </w:p>
    <w:p w14:paraId="0476C144" w14:textId="77777777" w:rsidR="00F20169" w:rsidRDefault="00F20169" w:rsidP="00F20169">
      <w:pPr>
        <w:rPr>
          <w:lang w:eastAsia="en-US"/>
        </w:rPr>
      </w:pPr>
    </w:p>
    <w:p w14:paraId="757F1ECE" w14:textId="364456C7" w:rsidR="00D03B20" w:rsidRDefault="00CC11ED" w:rsidP="00F20169">
      <w:r w:rsidRPr="00CC11ED">
        <w:t xml:space="preserve">The root </w:t>
      </w:r>
      <w:proofErr w:type="gramStart"/>
      <w:r w:rsidRPr="00CC11ED">
        <w:t>mean</w:t>
      </w:r>
      <w:proofErr w:type="gramEnd"/>
      <w:r w:rsidRPr="00CC11ED">
        <w:t xml:space="preserve"> square error, a statistic that indicates the average difference between the model's predicted values and the dataset's actual values, can be used to evaluate how well a regression model fits a dataset.</w:t>
      </w:r>
      <w:r>
        <w:t xml:space="preserve"> </w:t>
      </w:r>
      <w:r w:rsidRPr="00CC11ED">
        <w:t>A model's ability to "fit" a dataset improves with a decreased root mean square error (RMSE)</w:t>
      </w:r>
      <w:r w:rsidR="00D03B20" w:rsidRPr="00D03B20">
        <w:t>.</w:t>
      </w:r>
    </w:p>
    <w:p w14:paraId="32303ECB" w14:textId="3977D5A6" w:rsidR="001734D5" w:rsidRDefault="001734D5" w:rsidP="001734D5">
      <w:r>
        <w:t>The formula for R</w:t>
      </w:r>
      <w:r w:rsidRPr="001734D5">
        <w:rPr>
          <w:vertAlign w:val="superscript"/>
          <w:rPrChange w:id="64" w:author="Earl Peter Gangoso [2]" w:date="2024-08-14T11:02:00Z" w16du:dateUtc="2024-08-14T03:02:00Z">
            <w:rPr/>
          </w:rPrChange>
        </w:rPr>
        <w:t>2</w:t>
      </w:r>
      <w:r>
        <w:t xml:space="preserve"> is as follows:</w:t>
      </w:r>
    </w:p>
    <w:p w14:paraId="16E75309" w14:textId="5348AF45" w:rsidR="00CC11ED" w:rsidRDefault="00000000">
      <w:pPr>
        <w:pPrChange w:id="65" w:author="Earl Peter Gangoso [2]" w:date="2024-08-14T11:03:00Z" w16du:dateUtc="2024-08-14T03:03:00Z">
          <w:pPr>
            <w:jc w:val="left"/>
          </w:pPr>
        </w:pPrChange>
      </w:pPr>
      <m:oMathPara>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S</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regression</m:t>
                  </m:r>
                </m:sub>
              </m:sSub>
            </m:num>
            <m:den>
              <m:r>
                <m:rPr>
                  <m:sty m:val="p"/>
                </m:rPr>
                <w:rPr>
                  <w:rFonts w:ascii="Cambria Math" w:hAnsi="Cambria Math"/>
                </w:rPr>
                <m:t>S</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total</m:t>
                  </m:r>
                </m:sub>
              </m:sSub>
            </m:den>
          </m:f>
        </m:oMath>
      </m:oMathPara>
    </w:p>
    <w:p w14:paraId="4BC5DD14" w14:textId="542E4F27" w:rsidR="00CC11ED" w:rsidRDefault="001734D5">
      <w:pPr>
        <w:pPrChange w:id="66" w:author="Earl Peter Gangoso [2]" w:date="2024-08-14T11:03:00Z" w16du:dateUtc="2024-08-14T03:03:00Z">
          <w:pPr>
            <w:ind w:firstLine="0"/>
            <w:jc w:val="left"/>
          </w:pPr>
        </w:pPrChange>
      </w:pPr>
      <w:r>
        <w:t>where</w:t>
      </w:r>
      <w:r w:rsidR="00CC11ED">
        <w:t>:</w:t>
      </w:r>
    </w:p>
    <w:p w14:paraId="27192D0C" w14:textId="41D7CD1E" w:rsidR="00CC11ED" w:rsidRDefault="00CC11ED">
      <w:pPr>
        <w:pStyle w:val="ListParagraph"/>
        <w:numPr>
          <w:ilvl w:val="0"/>
          <w:numId w:val="33"/>
        </w:numPr>
        <w:pPrChange w:id="67" w:author="Earl Peter Gangoso [2]" w:date="2024-08-14T11:03:00Z" w16du:dateUtc="2024-08-14T03:03:00Z">
          <w:pPr>
            <w:pStyle w:val="ListParagraph"/>
            <w:numPr>
              <w:numId w:val="30"/>
            </w:numPr>
            <w:ind w:hanging="360"/>
          </w:pPr>
        </w:pPrChange>
      </w:pPr>
      <w:r>
        <w:lastRenderedPageBreak/>
        <w:t xml:space="preserve">The sum of squares resulting from regression is known as </w:t>
      </w:r>
      <m:oMath>
        <m:r>
          <m:rPr>
            <m:sty m:val="p"/>
          </m:rPr>
          <w:rPr>
            <w:rFonts w:ascii="Cambria Math" w:hAnsi="Cambria Math"/>
          </w:rPr>
          <m:t>S</m:t>
        </m:r>
        <m:sSub>
          <m:sSubPr>
            <m:ctrlPr>
              <w:ins w:id="68" w:author="Earl Peter Gangoso [2]" w:date="2024-08-14T11:03:00Z" w16du:dateUtc="2024-08-14T03:03:00Z">
                <w:rPr>
                  <w:rFonts w:ascii="Cambria Math" w:hAnsi="Cambria Math"/>
                  <w:iCs/>
                </w:rPr>
              </w:ins>
            </m:ctrlPr>
          </m:sSubPr>
          <m:e>
            <m:r>
              <m:rPr>
                <m:sty m:val="p"/>
              </m:rPr>
              <w:rPr>
                <w:rFonts w:ascii="Cambria Math" w:hAnsi="Cambria Math"/>
              </w:rPr>
              <m:t>S</m:t>
            </m:r>
          </m:e>
          <m:sub>
            <m:r>
              <m:rPr>
                <m:sty m:val="p"/>
              </m:rPr>
              <w:rPr>
                <w:rFonts w:ascii="Cambria Math" w:hAnsi="Cambria Math"/>
              </w:rPr>
              <m:t>regression</m:t>
            </m:r>
          </m:sub>
        </m:sSub>
      </m:oMath>
      <w:r>
        <w:t xml:space="preserve"> (explained sum of squares).</w:t>
      </w:r>
    </w:p>
    <w:p w14:paraId="781F1829" w14:textId="465C8C79" w:rsidR="00CC11ED" w:rsidRDefault="001734D5" w:rsidP="002800D0">
      <w:pPr>
        <w:pStyle w:val="ListParagraph"/>
        <w:numPr>
          <w:ilvl w:val="0"/>
          <w:numId w:val="33"/>
        </w:numPr>
      </w:pPr>
      <m:oMath>
        <m:r>
          <m:rPr>
            <m:sty m:val="p"/>
          </m:rPr>
          <w:rPr>
            <w:rFonts w:ascii="Cambria Math" w:hAnsi="Cambria Math"/>
          </w:rPr>
          <m:t>S</m:t>
        </m:r>
        <m:sSub>
          <m:sSubPr>
            <m:ctrlPr>
              <w:ins w:id="69" w:author="Earl Peter Gangoso [2]" w:date="2024-08-14T11:05:00Z" w16du:dateUtc="2024-08-14T03:05:00Z">
                <w:rPr>
                  <w:rFonts w:ascii="Cambria Math" w:hAnsi="Cambria Math"/>
                  <w:iCs/>
                </w:rPr>
              </w:ins>
            </m:ctrlPr>
          </m:sSubPr>
          <m:e>
            <m:r>
              <m:rPr>
                <m:sty m:val="p"/>
              </m:rPr>
              <w:rPr>
                <w:rFonts w:ascii="Cambria Math" w:hAnsi="Cambria Math"/>
              </w:rPr>
              <m:t>S</m:t>
            </m:r>
          </m:e>
          <m:sub>
            <m:r>
              <m:rPr>
                <m:sty m:val="p"/>
              </m:rPr>
              <w:rPr>
                <w:rFonts w:ascii="Cambria Math" w:hAnsi="Cambria Math"/>
              </w:rPr>
              <m:t>total</m:t>
            </m:r>
          </m:sub>
        </m:sSub>
      </m:oMath>
      <w:r w:rsidR="00CC11ED">
        <w:t xml:space="preserve"> represents the sum of all squares.</w:t>
      </w:r>
    </w:p>
    <w:p w14:paraId="4E5E0D2E" w14:textId="76C1EF13" w:rsidR="00B77F92" w:rsidRPr="002800D0" w:rsidRDefault="00B77F92" w:rsidP="00CD6C16">
      <w:pPr>
        <w:rPr>
          <w:lang w:val="en-PH"/>
        </w:rPr>
      </w:pPr>
      <w:r w:rsidRPr="00B77F92">
        <w:t xml:space="preserve">This involves carrying out regression analysis on the dependent and independent variables of the observed data (observations) to find the line of correlation and often this is arrived at by using a regression model. This regression line will help to point out the existence of the relationship between the variables. </w:t>
      </w:r>
    </w:p>
    <w:p w14:paraId="32D42C4D" w14:textId="5E1B019D" w:rsidR="008F24E5" w:rsidRPr="00F12449" w:rsidRDefault="00DD407B">
      <w:pPr>
        <w:pStyle w:val="Heading2"/>
      </w:pPr>
      <w:bookmarkStart w:id="70" w:name="_Toc171686384"/>
      <w:r w:rsidRPr="00F12449">
        <w:t>Detailed Forecast Analysis and Visualization</w:t>
      </w:r>
      <w:bookmarkEnd w:id="70"/>
    </w:p>
    <w:bookmarkEnd w:id="1"/>
    <w:bookmarkEnd w:id="55"/>
    <w:p w14:paraId="1D499FF0" w14:textId="234417D1" w:rsidR="00141400" w:rsidRPr="00F12449" w:rsidRDefault="00DA3233" w:rsidP="00141400">
      <w:pPr>
        <w:contextualSpacing w:val="0"/>
      </w:pPr>
      <w:r w:rsidRPr="00F12449">
        <w:t>Finally</w:t>
      </w:r>
      <w:r w:rsidR="00EF46A6" w:rsidRPr="00F12449">
        <w:t xml:space="preserve">, the study will </w:t>
      </w:r>
      <w:r w:rsidRPr="00F12449">
        <w:t xml:space="preserve">utilize </w:t>
      </w:r>
      <w:r w:rsidR="000F273C" w:rsidRPr="00F12449">
        <w:t xml:space="preserve">the entire dataset and predict the next 10 years. The results will then be cascaded with the </w:t>
      </w:r>
      <w:r w:rsidR="00EF46A6" w:rsidRPr="00F12449">
        <w:t xml:space="preserve">use of </w:t>
      </w:r>
      <w:r w:rsidR="000F273C" w:rsidRPr="00F12449">
        <w:t xml:space="preserve">data </w:t>
      </w:r>
      <w:r w:rsidR="00EF46A6" w:rsidRPr="00F12449">
        <w:t xml:space="preserve">analysis and visualization techniques to understand crop demand patterns. To present the data, </w:t>
      </w:r>
      <w:r w:rsidR="00D464F7" w:rsidRPr="00F12449">
        <w:t xml:space="preserve">relevant charts such as </w:t>
      </w:r>
      <w:r w:rsidR="00EF46A6" w:rsidRPr="00F12449">
        <w:t>line plots</w:t>
      </w:r>
      <w:r w:rsidR="00D464F7" w:rsidRPr="00F12449">
        <w:t xml:space="preserve"> and data tables</w:t>
      </w:r>
      <w:r w:rsidR="00EF46A6" w:rsidRPr="00F12449">
        <w:t xml:space="preserve"> will be applied to help </w:t>
      </w:r>
      <w:r w:rsidR="00D35D6B" w:rsidRPr="00F12449">
        <w:t>visualize</w:t>
      </w:r>
      <w:r w:rsidR="00EF46A6" w:rsidRPr="00F12449">
        <w:t xml:space="preserve"> the data better and ease the interpretation of data results.</w:t>
      </w:r>
      <w:r w:rsidR="00141400" w:rsidRPr="00F12449">
        <w:t xml:space="preserve"> </w:t>
      </w:r>
      <w:r w:rsidR="00EF46A6" w:rsidRPr="00F12449">
        <w:t xml:space="preserve">These </w:t>
      </w:r>
      <w:r w:rsidR="00D35D6B" w:rsidRPr="00F12449">
        <w:t>reports</w:t>
      </w:r>
      <w:r w:rsidR="00D464F7" w:rsidRPr="00F12449">
        <w:t xml:space="preserve"> </w:t>
      </w:r>
      <w:r w:rsidR="00EF46A6" w:rsidRPr="00F12449">
        <w:t xml:space="preserve">will </w:t>
      </w:r>
      <w:r w:rsidR="00D464F7" w:rsidRPr="00F12449">
        <w:t xml:space="preserve">then be turned over to the Department of Agriculture in Misamis Occidental to help </w:t>
      </w:r>
      <w:r w:rsidR="00EF46A6" w:rsidRPr="00F12449">
        <w:t xml:space="preserve">ensure that those who are in the local farming business, as well as the market individuals, have a clue about the determinants of crop demand. Thus, the visualization of the impact of different factors such as historical yields, weather conditions, and </w:t>
      </w:r>
      <w:r w:rsidR="00D35D6B" w:rsidRPr="00F12449">
        <w:t>socioeconomic</w:t>
      </w:r>
      <w:r w:rsidR="00EF46A6" w:rsidRPr="00F12449">
        <w:t xml:space="preserve"> factors will help the study to offer relevant conclusions on how to improve agricultural planning and poli</w:t>
      </w:r>
      <w:r w:rsidR="000131CD" w:rsidRPr="00F12449">
        <w:t>cy</w:t>
      </w:r>
      <w:r w:rsidR="00EF46A6" w:rsidRPr="00F12449">
        <w:t>.</w:t>
      </w:r>
    </w:p>
    <w:p w14:paraId="302490E8" w14:textId="77777777" w:rsidR="009A24C6" w:rsidRDefault="00EF46A6" w:rsidP="009A24C6">
      <w:pPr>
        <w:contextualSpacing w:val="0"/>
        <w:rPr>
          <w:lang w:val="en-PH"/>
        </w:rPr>
      </w:pPr>
      <w:r w:rsidRPr="00F12449">
        <w:t xml:space="preserve">Moreover, the visualizations will also indicate possible opportunities </w:t>
      </w:r>
      <w:r w:rsidR="00D35D6B" w:rsidRPr="00F12449">
        <w:t>to increase</w:t>
      </w:r>
      <w:r w:rsidRPr="00F12449">
        <w:t xml:space="preserve"> crop yield and the supply of crops in the market. For instance, patterns of the effects of </w:t>
      </w:r>
      <w:r w:rsidR="00D35D6B" w:rsidRPr="00F12449">
        <w:t>unfavorable</w:t>
      </w:r>
      <w:r w:rsidRPr="00F12449">
        <w:t xml:space="preserve"> climate conditions on crop productivity will guide the approaches </w:t>
      </w:r>
      <w:r w:rsidR="009A24C6" w:rsidRPr="009A24C6">
        <w:rPr>
          <w:lang w:val="en-PH"/>
        </w:rPr>
        <w:t>to be taken to mitigate the effects of climate change, especially on agricultural practices.</w:t>
      </w:r>
      <w:r w:rsidRPr="00F12449">
        <w:t xml:space="preserve"> Thus, by integrating detailed forecast analysis and visualization, the study will guarantee that the </w:t>
      </w:r>
      <w:r w:rsidRPr="00F12449">
        <w:lastRenderedPageBreak/>
        <w:t xml:space="preserve">model’s outputs are not only statistically sound but also relevant </w:t>
      </w:r>
      <w:r w:rsidR="009A24C6" w:rsidRPr="009A24C6">
        <w:rPr>
          <w:lang w:val="en-PH"/>
        </w:rPr>
        <w:t>among the stakeholders in the agricultural sector.</w:t>
      </w:r>
    </w:p>
    <w:p w14:paraId="42483F7D" w14:textId="77777777" w:rsidR="001734D5" w:rsidRPr="009A24C6" w:rsidRDefault="001734D5" w:rsidP="009A24C6">
      <w:pPr>
        <w:contextualSpacing w:val="0"/>
        <w:rPr>
          <w:lang w:val="en-PH"/>
        </w:rPr>
      </w:pPr>
    </w:p>
    <w:p w14:paraId="01F5C2B9" w14:textId="3DA246D6" w:rsidR="001734D5" w:rsidRDefault="001734D5">
      <w:pPr>
        <w:contextualSpacing w:val="0"/>
        <w:rPr>
          <w:lang w:val="en-PH"/>
        </w:rPr>
      </w:pPr>
      <w:r>
        <w:rPr>
          <w:lang w:val="en-PH"/>
        </w:rPr>
        <w:br w:type="page"/>
      </w:r>
    </w:p>
    <w:p w14:paraId="0B70442F" w14:textId="1932375D" w:rsidR="00EE0FA1" w:rsidRPr="00C546BD" w:rsidRDefault="00EE0FA1" w:rsidP="00EE0FA1">
      <w:pPr>
        <w:pStyle w:val="Heading1"/>
        <w:rPr>
          <w:b/>
          <w:bCs w:val="0"/>
        </w:rPr>
      </w:pPr>
      <w:bookmarkStart w:id="71" w:name="_Toc171686385"/>
      <w:r w:rsidRPr="00C546BD">
        <w:rPr>
          <w:b/>
          <w:bCs w:val="0"/>
        </w:rPr>
        <w:lastRenderedPageBreak/>
        <w:t>Bibliography</w:t>
      </w:r>
      <w:bookmarkEnd w:id="71"/>
    </w:p>
    <w:p w14:paraId="201DB0A3" w14:textId="0C30EF4F" w:rsidR="004F2BFF" w:rsidRPr="00C546BD" w:rsidRDefault="004F2BFF" w:rsidP="00D7442A">
      <w:pPr>
        <w:pStyle w:val="NormalWeb"/>
        <w:spacing w:before="0" w:beforeAutospacing="0" w:after="0" w:afterAutospacing="0" w:line="480" w:lineRule="auto"/>
        <w:ind w:left="600" w:hanging="600"/>
        <w:rPr>
          <w:szCs w:val="23"/>
        </w:rPr>
      </w:pPr>
      <w:r w:rsidRPr="00C546BD">
        <w:rPr>
          <w:color w:val="000000"/>
          <w:szCs w:val="23"/>
        </w:rPr>
        <w:t>Alam, M. (2024, April 18). </w:t>
      </w:r>
      <w:r w:rsidRPr="00C546BD">
        <w:rPr>
          <w:i/>
          <w:iCs/>
          <w:color w:val="000000"/>
          <w:szCs w:val="23"/>
        </w:rPr>
        <w:t>What is a Decision Tree? Definition, Examples, Model, Advantages, Analysis, and Samples</w:t>
      </w:r>
      <w:r w:rsidRPr="00C546BD">
        <w:rPr>
          <w:color w:val="000000"/>
          <w:szCs w:val="23"/>
        </w:rPr>
        <w:t xml:space="preserve">. IdeaScale.com. </w:t>
      </w:r>
      <w:hyperlink r:id="rId21" w:history="1">
        <w:r w:rsidRPr="00C546BD">
          <w:rPr>
            <w:rStyle w:val="Hyperlink"/>
            <w:szCs w:val="23"/>
          </w:rPr>
          <w:t>https://ideascale.com/blog/what-is-a-decision-tree/</w:t>
        </w:r>
      </w:hyperlink>
    </w:p>
    <w:p w14:paraId="7B6B284F" w14:textId="7D89E256" w:rsidR="00251FC7" w:rsidRPr="00C546BD" w:rsidRDefault="00251FC7" w:rsidP="00D7442A">
      <w:pPr>
        <w:pStyle w:val="NormalWeb"/>
        <w:spacing w:before="0" w:beforeAutospacing="0" w:after="0" w:afterAutospacing="0" w:line="480" w:lineRule="auto"/>
        <w:ind w:left="600" w:hanging="600"/>
        <w:rPr>
          <w:color w:val="0000FF" w:themeColor="hyperlink"/>
          <w:szCs w:val="23"/>
          <w:u w:val="single"/>
        </w:rPr>
      </w:pPr>
      <w:r w:rsidRPr="00C546BD">
        <w:rPr>
          <w:color w:val="000000"/>
          <w:szCs w:val="23"/>
        </w:rPr>
        <w:t>Bajaj, A. (2022, July 21). </w:t>
      </w:r>
      <w:r w:rsidRPr="00C546BD">
        <w:rPr>
          <w:i/>
          <w:iCs/>
          <w:color w:val="000000"/>
          <w:szCs w:val="23"/>
        </w:rPr>
        <w:t>Performance Metrics in Machine Learning [Complete Guide] - neptune.ai</w:t>
      </w:r>
      <w:r w:rsidRPr="00C546BD">
        <w:rPr>
          <w:color w:val="000000"/>
          <w:szCs w:val="23"/>
        </w:rPr>
        <w:t xml:space="preserve">. Neptune.ai. </w:t>
      </w:r>
      <w:hyperlink r:id="rId22" w:history="1">
        <w:r w:rsidRPr="00C546BD">
          <w:rPr>
            <w:rStyle w:val="Hyperlink"/>
            <w:szCs w:val="23"/>
          </w:rPr>
          <w:t>https://neptune.ai/blog/performance-metrics-in-machine-learning-complete-guide</w:t>
        </w:r>
      </w:hyperlink>
    </w:p>
    <w:p w14:paraId="7482E575" w14:textId="2713B49A" w:rsidR="004F2BFF" w:rsidRPr="00C546BD" w:rsidRDefault="004F2BFF" w:rsidP="00D7442A">
      <w:pPr>
        <w:pStyle w:val="NormalWeb"/>
        <w:spacing w:before="0" w:beforeAutospacing="0" w:after="0" w:afterAutospacing="0" w:line="480" w:lineRule="auto"/>
        <w:ind w:left="600" w:hanging="600"/>
        <w:rPr>
          <w:rStyle w:val="Hyperlink"/>
          <w:szCs w:val="23"/>
        </w:rPr>
      </w:pPr>
      <w:r w:rsidRPr="00C546BD">
        <w:rPr>
          <w:color w:val="000000"/>
          <w:szCs w:val="23"/>
        </w:rPr>
        <w:t>Chauhan, A. (2021, February 23). </w:t>
      </w:r>
      <w:r w:rsidRPr="00C546BD">
        <w:rPr>
          <w:i/>
          <w:iCs/>
          <w:color w:val="000000"/>
          <w:szCs w:val="23"/>
        </w:rPr>
        <w:t>Random Forest Classifier and its Hyperparameters - Analytics Vidhya</w:t>
      </w:r>
      <w:r w:rsidRPr="00C546BD">
        <w:rPr>
          <w:color w:val="000000"/>
          <w:szCs w:val="23"/>
        </w:rPr>
        <w:t xml:space="preserve">. Medium; Analytics Vidhya. </w:t>
      </w:r>
      <w:hyperlink r:id="rId23" w:history="1">
        <w:r w:rsidRPr="00C546BD">
          <w:rPr>
            <w:rStyle w:val="Hyperlink"/>
            <w:szCs w:val="23"/>
          </w:rPr>
          <w:t>https://medium.com/analytics-vidhya/random-forest-classifier-and-its-hyperparameters-8467bec755f6</w:t>
        </w:r>
      </w:hyperlink>
    </w:p>
    <w:p w14:paraId="05B3CC1F" w14:textId="715870CB" w:rsidR="004F2BFF" w:rsidRPr="00C546BD" w:rsidRDefault="004F2BFF" w:rsidP="00D7442A">
      <w:pPr>
        <w:pStyle w:val="NormalWeb"/>
        <w:spacing w:before="0" w:beforeAutospacing="0" w:after="0" w:afterAutospacing="0" w:line="480" w:lineRule="auto"/>
        <w:ind w:left="600" w:hanging="600"/>
        <w:rPr>
          <w:rStyle w:val="Hyperlink"/>
          <w:szCs w:val="23"/>
        </w:rPr>
      </w:pPr>
      <w:proofErr w:type="spellStart"/>
      <w:r w:rsidRPr="00C546BD">
        <w:rPr>
          <w:color w:val="000000"/>
          <w:szCs w:val="23"/>
        </w:rPr>
        <w:t>Codecademy</w:t>
      </w:r>
      <w:proofErr w:type="spellEnd"/>
      <w:r w:rsidRPr="00C546BD">
        <w:rPr>
          <w:color w:val="000000"/>
          <w:szCs w:val="23"/>
        </w:rPr>
        <w:t>. (2024). </w:t>
      </w:r>
      <w:r w:rsidRPr="00C546BD">
        <w:rPr>
          <w:i/>
          <w:iCs/>
          <w:color w:val="000000"/>
          <w:szCs w:val="23"/>
        </w:rPr>
        <w:t>What is Scikit-Learn?</w:t>
      </w:r>
      <w:r w:rsidRPr="00C546BD">
        <w:rPr>
          <w:color w:val="000000"/>
          <w:szCs w:val="23"/>
        </w:rPr>
        <w:t> </w:t>
      </w:r>
      <w:proofErr w:type="spellStart"/>
      <w:r w:rsidRPr="00C546BD">
        <w:rPr>
          <w:color w:val="000000"/>
          <w:szCs w:val="23"/>
        </w:rPr>
        <w:t>Codecademy</w:t>
      </w:r>
      <w:proofErr w:type="spellEnd"/>
      <w:r w:rsidRPr="00C546BD">
        <w:rPr>
          <w:color w:val="000000"/>
          <w:szCs w:val="23"/>
        </w:rPr>
        <w:t xml:space="preserve">; </w:t>
      </w:r>
      <w:proofErr w:type="spellStart"/>
      <w:r w:rsidRPr="00C546BD">
        <w:rPr>
          <w:color w:val="000000"/>
          <w:szCs w:val="23"/>
        </w:rPr>
        <w:t>Codecademy</w:t>
      </w:r>
      <w:proofErr w:type="spellEnd"/>
      <w:r w:rsidRPr="00C546BD">
        <w:rPr>
          <w:color w:val="000000"/>
          <w:szCs w:val="23"/>
        </w:rPr>
        <w:t xml:space="preserve">. </w:t>
      </w:r>
      <w:hyperlink r:id="rId24" w:history="1">
        <w:r w:rsidRPr="00C546BD">
          <w:rPr>
            <w:rStyle w:val="Hyperlink"/>
            <w:szCs w:val="23"/>
          </w:rPr>
          <w:t>https://www.codecademy.com/article/scikit-learn</w:t>
        </w:r>
      </w:hyperlink>
    </w:p>
    <w:p w14:paraId="53C09854" w14:textId="1575B094" w:rsidR="00251FC7" w:rsidRPr="00C546BD" w:rsidRDefault="00251FC7" w:rsidP="00D7442A">
      <w:pPr>
        <w:spacing w:before="0" w:after="0"/>
        <w:ind w:left="600" w:hanging="600"/>
        <w:contextualSpacing w:val="0"/>
        <w:jc w:val="left"/>
        <w:rPr>
          <w:color w:val="000000"/>
          <w:szCs w:val="23"/>
          <w:lang w:eastAsia="en-PH"/>
        </w:rPr>
      </w:pPr>
      <w:commentRangeStart w:id="72"/>
      <w:r w:rsidRPr="00C546BD">
        <w:rPr>
          <w:color w:val="000000"/>
          <w:szCs w:val="23"/>
          <w:lang w:eastAsia="en-PH"/>
        </w:rPr>
        <w:t>Fetzer, J. H. (1990). What is Artificial Intelligence? </w:t>
      </w:r>
      <w:r w:rsidRPr="00C546BD">
        <w:rPr>
          <w:i/>
          <w:iCs/>
          <w:color w:val="000000"/>
          <w:szCs w:val="23"/>
          <w:lang w:eastAsia="en-PH"/>
        </w:rPr>
        <w:t>Studies in Cognitive Systems, 3</w:t>
      </w:r>
      <w:r w:rsidRPr="00C546BD">
        <w:rPr>
          <w:color w:val="000000"/>
          <w:szCs w:val="23"/>
          <w:lang w:eastAsia="en-PH"/>
        </w:rPr>
        <w:t xml:space="preserve">–27. </w:t>
      </w:r>
      <w:hyperlink r:id="rId25" w:history="1">
        <w:r w:rsidRPr="00C546BD">
          <w:rPr>
            <w:rStyle w:val="Hyperlink"/>
            <w:szCs w:val="23"/>
            <w:lang w:eastAsia="en-PH"/>
          </w:rPr>
          <w:t>https://doi.org/10.1007/978-94-009-1900-6_1</w:t>
        </w:r>
      </w:hyperlink>
      <w:commentRangeEnd w:id="72"/>
      <w:r w:rsidR="006616FD" w:rsidRPr="00C546BD">
        <w:rPr>
          <w:rStyle w:val="CommentReference"/>
        </w:rPr>
        <w:commentReference w:id="72"/>
      </w:r>
    </w:p>
    <w:p w14:paraId="394D9567" w14:textId="6F70421D" w:rsidR="00251FC7" w:rsidRPr="00C546BD" w:rsidRDefault="00251FC7" w:rsidP="00D7442A">
      <w:pPr>
        <w:spacing w:before="0" w:after="0"/>
        <w:ind w:left="600" w:hanging="600"/>
        <w:contextualSpacing w:val="0"/>
        <w:jc w:val="left"/>
        <w:rPr>
          <w:rStyle w:val="Hyperlink"/>
          <w:szCs w:val="23"/>
        </w:rPr>
      </w:pPr>
      <w:r w:rsidRPr="00C546BD">
        <w:rPr>
          <w:color w:val="000000"/>
          <w:szCs w:val="23"/>
        </w:rPr>
        <w:t>Frost, J. (2023, May 6). </w:t>
      </w:r>
      <w:r w:rsidRPr="00C546BD">
        <w:rPr>
          <w:i/>
          <w:iCs/>
          <w:color w:val="000000"/>
          <w:szCs w:val="23"/>
        </w:rPr>
        <w:t>Root Mean Square Error (RMSE)</w:t>
      </w:r>
      <w:r w:rsidRPr="00C546BD">
        <w:rPr>
          <w:color w:val="000000"/>
          <w:szCs w:val="23"/>
        </w:rPr>
        <w:t xml:space="preserve">. Statistics by Jim. </w:t>
      </w:r>
      <w:hyperlink r:id="rId26" w:history="1">
        <w:r w:rsidRPr="00C546BD">
          <w:rPr>
            <w:rStyle w:val="Hyperlink"/>
            <w:szCs w:val="23"/>
          </w:rPr>
          <w:t>https://statisticsbyjim.com/regression/root-mean-square-error-rmse/</w:t>
        </w:r>
      </w:hyperlink>
    </w:p>
    <w:p w14:paraId="21F3A7F1" w14:textId="4FC627AB" w:rsidR="00251FC7" w:rsidRPr="00C546BD" w:rsidRDefault="00251FC7" w:rsidP="00D7442A">
      <w:pPr>
        <w:spacing w:before="0" w:after="0"/>
        <w:ind w:left="600" w:hanging="600"/>
        <w:contextualSpacing w:val="0"/>
        <w:jc w:val="left"/>
        <w:rPr>
          <w:color w:val="000000"/>
          <w:szCs w:val="23"/>
          <w:lang w:eastAsia="en-PH"/>
        </w:rPr>
      </w:pPr>
      <w:commentRangeStart w:id="73"/>
      <w:proofErr w:type="spellStart"/>
      <w:r w:rsidRPr="00C546BD">
        <w:rPr>
          <w:color w:val="000000"/>
          <w:szCs w:val="23"/>
          <w:lang w:eastAsia="en-PH"/>
        </w:rPr>
        <w:t>Genuer</w:t>
      </w:r>
      <w:proofErr w:type="spellEnd"/>
      <w:r w:rsidRPr="00C546BD">
        <w:rPr>
          <w:color w:val="000000"/>
          <w:szCs w:val="23"/>
          <w:lang w:eastAsia="en-PH"/>
        </w:rPr>
        <w:t>, R., &amp; Poggi, J.-M. (2020). Random Forests. </w:t>
      </w:r>
      <w:r w:rsidRPr="00C546BD">
        <w:rPr>
          <w:i/>
          <w:iCs/>
          <w:color w:val="000000"/>
          <w:szCs w:val="23"/>
          <w:lang w:eastAsia="en-PH"/>
        </w:rPr>
        <w:t xml:space="preserve">Use </w:t>
      </w:r>
      <w:proofErr w:type="gramStart"/>
      <w:r w:rsidRPr="00C546BD">
        <w:rPr>
          <w:i/>
          <w:iCs/>
          <w:color w:val="000000"/>
          <w:szCs w:val="23"/>
          <w:lang w:eastAsia="en-PH"/>
        </w:rPr>
        <w:t>R!,</w:t>
      </w:r>
      <w:proofErr w:type="gramEnd"/>
      <w:r w:rsidRPr="00C546BD">
        <w:rPr>
          <w:i/>
          <w:iCs/>
          <w:color w:val="000000"/>
          <w:szCs w:val="23"/>
          <w:lang w:eastAsia="en-PH"/>
        </w:rPr>
        <w:t xml:space="preserve"> 33</w:t>
      </w:r>
      <w:r w:rsidRPr="00C546BD">
        <w:rPr>
          <w:color w:val="000000"/>
          <w:szCs w:val="23"/>
          <w:lang w:eastAsia="en-PH"/>
        </w:rPr>
        <w:t xml:space="preserve">–55. </w:t>
      </w:r>
      <w:hyperlink r:id="rId27" w:history="1">
        <w:r w:rsidRPr="00C546BD">
          <w:rPr>
            <w:rStyle w:val="Hyperlink"/>
            <w:szCs w:val="23"/>
            <w:lang w:eastAsia="en-PH"/>
          </w:rPr>
          <w:t>https://doi.org/10.1007/978-3-030-56485-8_3</w:t>
        </w:r>
      </w:hyperlink>
      <w:commentRangeEnd w:id="73"/>
      <w:r w:rsidR="006616FD" w:rsidRPr="00C546BD">
        <w:rPr>
          <w:rStyle w:val="CommentReference"/>
        </w:rPr>
        <w:commentReference w:id="73"/>
      </w:r>
    </w:p>
    <w:p w14:paraId="393E0D81" w14:textId="77777777" w:rsidR="00251FC7" w:rsidRPr="00C546BD" w:rsidRDefault="00251FC7" w:rsidP="00D7442A">
      <w:pPr>
        <w:spacing w:before="0" w:after="0"/>
        <w:ind w:left="600" w:hanging="600"/>
        <w:contextualSpacing w:val="0"/>
        <w:jc w:val="left"/>
        <w:rPr>
          <w:color w:val="000000"/>
          <w:szCs w:val="23"/>
          <w:lang w:eastAsia="en-PH"/>
        </w:rPr>
      </w:pPr>
      <w:commentRangeStart w:id="74"/>
      <w:r w:rsidRPr="00C546BD">
        <w:rPr>
          <w:color w:val="000000"/>
          <w:szCs w:val="23"/>
          <w:lang w:eastAsia="en-PH"/>
        </w:rPr>
        <w:t xml:space="preserve">Harris, C. R., K Jarrod Millman, van, Ralf </w:t>
      </w:r>
      <w:proofErr w:type="spellStart"/>
      <w:r w:rsidRPr="00C546BD">
        <w:rPr>
          <w:color w:val="000000"/>
          <w:szCs w:val="23"/>
          <w:lang w:eastAsia="en-PH"/>
        </w:rPr>
        <w:t>Gommers</w:t>
      </w:r>
      <w:proofErr w:type="spellEnd"/>
      <w:r w:rsidRPr="00C546BD">
        <w:rPr>
          <w:color w:val="000000"/>
          <w:szCs w:val="23"/>
          <w:lang w:eastAsia="en-PH"/>
        </w:rPr>
        <w:t xml:space="preserve">, Pauli Virtanen, </w:t>
      </w:r>
      <w:proofErr w:type="spellStart"/>
      <w:r w:rsidRPr="00C546BD">
        <w:rPr>
          <w:color w:val="000000"/>
          <w:szCs w:val="23"/>
          <w:lang w:eastAsia="en-PH"/>
        </w:rPr>
        <w:t>Cournapeau</w:t>
      </w:r>
      <w:proofErr w:type="spellEnd"/>
      <w:r w:rsidRPr="00C546BD">
        <w:rPr>
          <w:color w:val="000000"/>
          <w:szCs w:val="23"/>
          <w:lang w:eastAsia="en-PH"/>
        </w:rPr>
        <w:t xml:space="preserve">, D., Wieser, E. S., Taylor, J., Berg, S., Smith, N. J., Kern, R., Matti </w:t>
      </w:r>
      <w:proofErr w:type="spellStart"/>
      <w:r w:rsidRPr="00C546BD">
        <w:rPr>
          <w:color w:val="000000"/>
          <w:szCs w:val="23"/>
          <w:lang w:eastAsia="en-PH"/>
        </w:rPr>
        <w:t>Picus</w:t>
      </w:r>
      <w:proofErr w:type="spellEnd"/>
      <w:r w:rsidRPr="00C546BD">
        <w:rPr>
          <w:color w:val="000000"/>
          <w:szCs w:val="23"/>
          <w:lang w:eastAsia="en-PH"/>
        </w:rPr>
        <w:t xml:space="preserve">, Hoyer, S., </w:t>
      </w:r>
      <w:proofErr w:type="spellStart"/>
      <w:r w:rsidRPr="00C546BD">
        <w:rPr>
          <w:color w:val="000000"/>
          <w:szCs w:val="23"/>
          <w:lang w:eastAsia="en-PH"/>
        </w:rPr>
        <w:t>Kerkwijk</w:t>
      </w:r>
      <w:proofErr w:type="spellEnd"/>
      <w:r w:rsidRPr="00C546BD">
        <w:rPr>
          <w:color w:val="000000"/>
          <w:szCs w:val="23"/>
          <w:lang w:eastAsia="en-PH"/>
        </w:rPr>
        <w:t>, van, Brett, M., Haldane, A., Fernández, J., Wiebe, M. W., Peterson, P., &amp; Gérard-Marchant, P. (2020</w:t>
      </w:r>
      <w:r w:rsidRPr="00C546BD">
        <w:rPr>
          <w:i/>
          <w:iCs/>
          <w:color w:val="000000"/>
          <w:szCs w:val="23"/>
          <w:lang w:eastAsia="en-PH"/>
        </w:rPr>
        <w:t>).</w:t>
      </w:r>
      <w:r w:rsidRPr="00C546BD">
        <w:rPr>
          <w:color w:val="000000"/>
          <w:szCs w:val="23"/>
          <w:lang w:eastAsia="en-PH"/>
        </w:rPr>
        <w:t xml:space="preserve"> Array programming with NumPy. </w:t>
      </w:r>
      <w:r w:rsidRPr="00C546BD">
        <w:rPr>
          <w:i/>
          <w:iCs/>
          <w:color w:val="000000"/>
          <w:szCs w:val="23"/>
          <w:lang w:eastAsia="en-PH"/>
        </w:rPr>
        <w:t>Nature, 585</w:t>
      </w:r>
      <w:r w:rsidRPr="00C546BD">
        <w:rPr>
          <w:color w:val="000000"/>
          <w:szCs w:val="23"/>
          <w:lang w:eastAsia="en-PH"/>
        </w:rPr>
        <w:t xml:space="preserve">(7825), 357–362. </w:t>
      </w:r>
      <w:hyperlink r:id="rId28" w:history="1">
        <w:r w:rsidRPr="00C546BD">
          <w:rPr>
            <w:rStyle w:val="Hyperlink"/>
            <w:szCs w:val="23"/>
            <w:lang w:eastAsia="en-PH"/>
          </w:rPr>
          <w:t>https://doi.org/10.1038/s41586-020-2649-2</w:t>
        </w:r>
      </w:hyperlink>
      <w:commentRangeEnd w:id="74"/>
      <w:r w:rsidR="006616FD" w:rsidRPr="00C546BD">
        <w:rPr>
          <w:rStyle w:val="CommentReference"/>
        </w:rPr>
        <w:commentReference w:id="74"/>
      </w:r>
    </w:p>
    <w:p w14:paraId="772DF5DD" w14:textId="09B763F9" w:rsidR="00251FC7" w:rsidRPr="00C546BD" w:rsidRDefault="00251FC7" w:rsidP="00D7442A">
      <w:pPr>
        <w:spacing w:before="0" w:after="0"/>
        <w:ind w:left="600" w:hanging="600"/>
        <w:contextualSpacing w:val="0"/>
        <w:jc w:val="left"/>
        <w:rPr>
          <w:rStyle w:val="Hyperlink"/>
          <w:szCs w:val="23"/>
        </w:rPr>
      </w:pPr>
      <w:r w:rsidRPr="00C546BD">
        <w:rPr>
          <w:color w:val="000000"/>
          <w:szCs w:val="23"/>
        </w:rPr>
        <w:t>Hassan, M. (2024, March 25). </w:t>
      </w:r>
      <w:r w:rsidRPr="00C546BD">
        <w:rPr>
          <w:i/>
          <w:iCs/>
          <w:color w:val="000000"/>
          <w:szCs w:val="23"/>
        </w:rPr>
        <w:t>Regression Analysis - Methods, Types, and Examples</w:t>
      </w:r>
      <w:r w:rsidRPr="00C546BD">
        <w:rPr>
          <w:color w:val="000000"/>
          <w:szCs w:val="23"/>
        </w:rPr>
        <w:t xml:space="preserve">. Research Method. </w:t>
      </w:r>
      <w:hyperlink r:id="rId29" w:history="1">
        <w:r w:rsidRPr="00C546BD">
          <w:rPr>
            <w:rStyle w:val="Hyperlink"/>
            <w:szCs w:val="23"/>
          </w:rPr>
          <w:t>https://researchmethod.net/regression-analysis/</w:t>
        </w:r>
      </w:hyperlink>
    </w:p>
    <w:p w14:paraId="25027D2F" w14:textId="693DDED5" w:rsidR="00251FC7" w:rsidRPr="00C546BD" w:rsidRDefault="00251FC7" w:rsidP="00D7442A">
      <w:pPr>
        <w:spacing w:before="0" w:after="0"/>
        <w:ind w:left="600" w:hanging="600"/>
        <w:contextualSpacing w:val="0"/>
        <w:jc w:val="left"/>
        <w:rPr>
          <w:rStyle w:val="Hyperlink"/>
          <w:szCs w:val="23"/>
        </w:rPr>
      </w:pPr>
      <w:proofErr w:type="spellStart"/>
      <w:r w:rsidRPr="00C546BD">
        <w:rPr>
          <w:color w:val="000000"/>
          <w:szCs w:val="23"/>
        </w:rPr>
        <w:lastRenderedPageBreak/>
        <w:t>Ihechikara</w:t>
      </w:r>
      <w:proofErr w:type="spellEnd"/>
      <w:r w:rsidRPr="00C546BD">
        <w:rPr>
          <w:color w:val="000000"/>
          <w:szCs w:val="23"/>
        </w:rPr>
        <w:t xml:space="preserve"> Vincent Abba. (2023, March 28). </w:t>
      </w:r>
      <w:r w:rsidRPr="00C546BD">
        <w:rPr>
          <w:i/>
          <w:iCs/>
          <w:color w:val="000000"/>
          <w:szCs w:val="23"/>
        </w:rPr>
        <w:t>What is R-squared? R2 Value Meaning and Definition</w:t>
      </w:r>
      <w:r w:rsidRPr="00C546BD">
        <w:rPr>
          <w:color w:val="000000"/>
          <w:szCs w:val="23"/>
        </w:rPr>
        <w:t xml:space="preserve">. FreeCodeCamp.org. </w:t>
      </w:r>
      <w:hyperlink r:id="rId30" w:history="1">
        <w:r w:rsidRPr="00C546BD">
          <w:rPr>
            <w:rStyle w:val="Hyperlink"/>
            <w:szCs w:val="23"/>
          </w:rPr>
          <w:t>https://www.freecodecamp.org/news/what-is-r-squared-r2-value-meaning-and-definition/</w:t>
        </w:r>
      </w:hyperlink>
    </w:p>
    <w:p w14:paraId="5B7A0A75" w14:textId="16CAE029" w:rsidR="00251FC7" w:rsidRPr="00C546BD" w:rsidRDefault="00251FC7" w:rsidP="00D7442A">
      <w:pPr>
        <w:spacing w:before="0" w:after="0"/>
        <w:ind w:left="600" w:hanging="600"/>
        <w:contextualSpacing w:val="0"/>
        <w:jc w:val="left"/>
        <w:rPr>
          <w:color w:val="000000"/>
          <w:szCs w:val="23"/>
          <w:lang w:eastAsia="en-PH"/>
        </w:rPr>
      </w:pPr>
      <w:r w:rsidRPr="00C546BD">
        <w:rPr>
          <w:color w:val="000000"/>
          <w:szCs w:val="23"/>
          <w:lang w:eastAsia="en-PH"/>
        </w:rPr>
        <w:t>Issam El Naqa, &amp; Murphy, M. J. (2015). What Is Machine Learning</w:t>
      </w:r>
      <w:r w:rsidRPr="00C546BD">
        <w:rPr>
          <w:i/>
          <w:iCs/>
          <w:color w:val="000000"/>
          <w:szCs w:val="23"/>
          <w:lang w:eastAsia="en-PH"/>
        </w:rPr>
        <w:t xml:space="preserve">? Springer </w:t>
      </w:r>
      <w:proofErr w:type="spellStart"/>
      <w:r w:rsidRPr="00C546BD">
        <w:rPr>
          <w:i/>
          <w:iCs/>
          <w:color w:val="000000"/>
          <w:szCs w:val="23"/>
          <w:lang w:eastAsia="en-PH"/>
        </w:rPr>
        <w:t>EBooks</w:t>
      </w:r>
      <w:proofErr w:type="spellEnd"/>
      <w:r w:rsidRPr="00C546BD">
        <w:rPr>
          <w:i/>
          <w:iCs/>
          <w:color w:val="000000"/>
          <w:szCs w:val="23"/>
          <w:lang w:eastAsia="en-PH"/>
        </w:rPr>
        <w:t>, 3</w:t>
      </w:r>
      <w:r w:rsidRPr="00C546BD">
        <w:rPr>
          <w:color w:val="000000"/>
          <w:szCs w:val="23"/>
          <w:lang w:eastAsia="en-PH"/>
        </w:rPr>
        <w:t xml:space="preserve">–11. </w:t>
      </w:r>
      <w:hyperlink r:id="rId31" w:history="1">
        <w:r w:rsidRPr="00C546BD">
          <w:rPr>
            <w:rStyle w:val="Hyperlink"/>
            <w:szCs w:val="23"/>
            <w:lang w:eastAsia="en-PH"/>
          </w:rPr>
          <w:t>https://doi.org/10.1007/978-3-319-18305-3_1</w:t>
        </w:r>
      </w:hyperlink>
    </w:p>
    <w:p w14:paraId="4F9603F1" w14:textId="30B4A82F" w:rsidR="00251FC7" w:rsidRPr="00C546BD" w:rsidRDefault="00251FC7" w:rsidP="00D7442A">
      <w:pPr>
        <w:pStyle w:val="NormalWeb"/>
        <w:spacing w:before="0" w:beforeAutospacing="0" w:after="0" w:afterAutospacing="0" w:line="480" w:lineRule="auto"/>
        <w:ind w:left="600" w:hanging="600"/>
        <w:rPr>
          <w:color w:val="000000"/>
          <w:szCs w:val="23"/>
        </w:rPr>
      </w:pPr>
      <w:r w:rsidRPr="00C546BD">
        <w:rPr>
          <w:color w:val="000000"/>
          <w:szCs w:val="23"/>
        </w:rPr>
        <w:t>Joshi, S. (2019). </w:t>
      </w:r>
      <w:r w:rsidRPr="00C546BD">
        <w:rPr>
          <w:i/>
          <w:iCs/>
          <w:color w:val="000000"/>
          <w:szCs w:val="23"/>
        </w:rPr>
        <w:t>Time Series Analysis and Forecasting of the US Housing Starts Using Econometric and Machine Learning Model</w:t>
      </w:r>
      <w:r w:rsidRPr="00C546BD">
        <w:rPr>
          <w:color w:val="000000"/>
          <w:szCs w:val="23"/>
        </w:rPr>
        <w:t xml:space="preserve">. ArXiv.org. </w:t>
      </w:r>
      <w:hyperlink r:id="rId32" w:history="1">
        <w:r w:rsidRPr="00C546BD">
          <w:rPr>
            <w:rStyle w:val="Hyperlink"/>
            <w:szCs w:val="23"/>
          </w:rPr>
          <w:t>https://arxiv.org/abs/1905.07848</w:t>
        </w:r>
      </w:hyperlink>
    </w:p>
    <w:p w14:paraId="38F8CEE0" w14:textId="4CECB6EB" w:rsidR="00251FC7" w:rsidRPr="00C546BD" w:rsidRDefault="00251FC7" w:rsidP="00D7442A">
      <w:pPr>
        <w:pStyle w:val="NormalWeb"/>
        <w:spacing w:before="0" w:beforeAutospacing="0" w:after="0" w:afterAutospacing="0" w:line="480" w:lineRule="auto"/>
        <w:ind w:left="600" w:hanging="600"/>
        <w:rPr>
          <w:color w:val="000000"/>
          <w:szCs w:val="23"/>
        </w:rPr>
      </w:pPr>
      <w:r w:rsidRPr="00C546BD">
        <w:rPr>
          <w:color w:val="000000"/>
          <w:szCs w:val="23"/>
        </w:rPr>
        <w:t>Khaki, S., &amp; Wang, L. (2019). Crop Yield Prediction Using Deep Neural Networks</w:t>
      </w:r>
      <w:r w:rsidRPr="00C546BD">
        <w:rPr>
          <w:i/>
          <w:iCs/>
          <w:color w:val="000000"/>
          <w:szCs w:val="23"/>
        </w:rPr>
        <w:t>.</w:t>
      </w:r>
      <w:r w:rsidRPr="00C546BD">
        <w:rPr>
          <w:color w:val="000000"/>
          <w:szCs w:val="23"/>
        </w:rPr>
        <w:t> </w:t>
      </w:r>
      <w:r w:rsidRPr="00C546BD">
        <w:rPr>
          <w:i/>
          <w:iCs/>
          <w:color w:val="000000"/>
          <w:szCs w:val="23"/>
        </w:rPr>
        <w:t>Frontiers in Plant Science, 10</w:t>
      </w:r>
      <w:r w:rsidRPr="00C546BD">
        <w:rPr>
          <w:color w:val="000000"/>
          <w:szCs w:val="23"/>
        </w:rPr>
        <w:t xml:space="preserve">. </w:t>
      </w:r>
      <w:hyperlink r:id="rId33" w:history="1">
        <w:r w:rsidRPr="00C546BD">
          <w:rPr>
            <w:rStyle w:val="Hyperlink"/>
            <w:szCs w:val="23"/>
          </w:rPr>
          <w:t>https://doi.org/10.3389/fpls.2019.00621</w:t>
        </w:r>
      </w:hyperlink>
    </w:p>
    <w:p w14:paraId="4E11F105" w14:textId="63A160AA" w:rsidR="00251FC7" w:rsidRPr="00C546BD" w:rsidRDefault="00251FC7" w:rsidP="00D7442A">
      <w:pPr>
        <w:pStyle w:val="NormalWeb"/>
        <w:spacing w:before="0" w:beforeAutospacing="0" w:after="0" w:afterAutospacing="0" w:line="480" w:lineRule="auto"/>
        <w:ind w:left="600" w:hanging="600"/>
        <w:rPr>
          <w:color w:val="000000"/>
          <w:szCs w:val="23"/>
        </w:rPr>
      </w:pPr>
      <w:proofErr w:type="spellStart"/>
      <w:r w:rsidRPr="00C546BD">
        <w:rPr>
          <w:color w:val="000000"/>
          <w:szCs w:val="23"/>
        </w:rPr>
        <w:t>Maazallahi</w:t>
      </w:r>
      <w:proofErr w:type="spellEnd"/>
      <w:r w:rsidRPr="00C546BD">
        <w:rPr>
          <w:color w:val="000000"/>
          <w:szCs w:val="23"/>
        </w:rPr>
        <w:t xml:space="preserve">, A., Thota, S., </w:t>
      </w:r>
      <w:proofErr w:type="spellStart"/>
      <w:r w:rsidRPr="00C546BD">
        <w:rPr>
          <w:color w:val="000000"/>
          <w:szCs w:val="23"/>
        </w:rPr>
        <w:t>Kondaboina</w:t>
      </w:r>
      <w:proofErr w:type="spellEnd"/>
      <w:r w:rsidRPr="00C546BD">
        <w:rPr>
          <w:color w:val="000000"/>
          <w:szCs w:val="23"/>
        </w:rPr>
        <w:t xml:space="preserve">, Naga Prasad, </w:t>
      </w:r>
      <w:proofErr w:type="spellStart"/>
      <w:r w:rsidRPr="00C546BD">
        <w:rPr>
          <w:color w:val="000000"/>
          <w:szCs w:val="23"/>
        </w:rPr>
        <w:t>Muktineni</w:t>
      </w:r>
      <w:proofErr w:type="spellEnd"/>
      <w:r w:rsidRPr="00C546BD">
        <w:rPr>
          <w:color w:val="000000"/>
          <w:szCs w:val="23"/>
        </w:rPr>
        <w:t xml:space="preserve">, V., </w:t>
      </w:r>
      <w:proofErr w:type="spellStart"/>
      <w:r w:rsidRPr="00C546BD">
        <w:rPr>
          <w:color w:val="000000"/>
          <w:szCs w:val="23"/>
        </w:rPr>
        <w:t>Annem</w:t>
      </w:r>
      <w:proofErr w:type="spellEnd"/>
      <w:r w:rsidRPr="00C546BD">
        <w:rPr>
          <w:color w:val="000000"/>
          <w:szCs w:val="23"/>
        </w:rPr>
        <w:t xml:space="preserve">, D., </w:t>
      </w:r>
      <w:proofErr w:type="spellStart"/>
      <w:r w:rsidRPr="00C546BD">
        <w:rPr>
          <w:color w:val="000000"/>
          <w:szCs w:val="23"/>
        </w:rPr>
        <w:t>Rokkam</w:t>
      </w:r>
      <w:proofErr w:type="spellEnd"/>
      <w:r w:rsidRPr="00C546BD">
        <w:rPr>
          <w:color w:val="000000"/>
          <w:szCs w:val="23"/>
        </w:rPr>
        <w:t xml:space="preserve">, Abhi Stephen, Amini, M. H., Salari, M. A., </w:t>
      </w:r>
      <w:proofErr w:type="spellStart"/>
      <w:r w:rsidRPr="00C546BD">
        <w:rPr>
          <w:color w:val="000000"/>
          <w:szCs w:val="23"/>
        </w:rPr>
        <w:t>Norouzzadeh</w:t>
      </w:r>
      <w:proofErr w:type="spellEnd"/>
      <w:r w:rsidRPr="00C546BD">
        <w:rPr>
          <w:color w:val="000000"/>
          <w:szCs w:val="23"/>
        </w:rPr>
        <w:t xml:space="preserve">, P., </w:t>
      </w:r>
      <w:proofErr w:type="spellStart"/>
      <w:r w:rsidRPr="00C546BD">
        <w:rPr>
          <w:color w:val="000000"/>
          <w:szCs w:val="23"/>
        </w:rPr>
        <w:t>Snir</w:t>
      </w:r>
      <w:proofErr w:type="spellEnd"/>
      <w:r w:rsidRPr="00C546BD">
        <w:rPr>
          <w:color w:val="000000"/>
          <w:szCs w:val="23"/>
        </w:rPr>
        <w:t>, E., &amp; Rahmani, B. (2024). </w:t>
      </w:r>
      <w:r w:rsidRPr="00C546BD">
        <w:rPr>
          <w:i/>
          <w:iCs/>
          <w:color w:val="000000"/>
          <w:szCs w:val="23"/>
        </w:rPr>
        <w:t>Naive</w:t>
      </w:r>
      <w:r w:rsidR="001734D5">
        <w:rPr>
          <w:i/>
          <w:iCs/>
          <w:color w:val="000000"/>
          <w:szCs w:val="23"/>
        </w:rPr>
        <w:t xml:space="preserve"> </w:t>
      </w:r>
      <w:r w:rsidRPr="00C546BD">
        <w:rPr>
          <w:i/>
          <w:iCs/>
          <w:color w:val="000000"/>
          <w:szCs w:val="23"/>
        </w:rPr>
        <w:t>Bayes and Random Forest for Crop Yield Prediction</w:t>
      </w:r>
      <w:r w:rsidRPr="00C546BD">
        <w:rPr>
          <w:color w:val="000000"/>
          <w:szCs w:val="23"/>
        </w:rPr>
        <w:t xml:space="preserve">. ArXiv.org. </w:t>
      </w:r>
      <w:hyperlink r:id="rId34" w:history="1">
        <w:r w:rsidRPr="00C546BD">
          <w:rPr>
            <w:rStyle w:val="Hyperlink"/>
            <w:szCs w:val="23"/>
          </w:rPr>
          <w:t>https://arxiv.org/abs/2404.15392</w:t>
        </w:r>
      </w:hyperlink>
    </w:p>
    <w:p w14:paraId="0EFC78EE" w14:textId="77777777" w:rsidR="00251FC7" w:rsidRPr="00C546BD" w:rsidRDefault="00251FC7" w:rsidP="00D7442A">
      <w:pPr>
        <w:pStyle w:val="NormalWeb"/>
        <w:spacing w:before="0" w:beforeAutospacing="0" w:after="0" w:afterAutospacing="0" w:line="480" w:lineRule="auto"/>
        <w:ind w:left="600" w:hanging="600"/>
        <w:rPr>
          <w:color w:val="000000"/>
          <w:szCs w:val="23"/>
        </w:rPr>
      </w:pPr>
      <w:r w:rsidRPr="00C546BD">
        <w:rPr>
          <w:color w:val="000000"/>
          <w:szCs w:val="23"/>
        </w:rPr>
        <w:t>Rana, H., Muhammad Umer Farooq, Abdul Karim Kazi, Mirza Adnan Baig, &amp; Muhammad Ali Akhtar. (2024). Prediction of Agricultural Commodity Prices using Big Data Framework</w:t>
      </w:r>
      <w:r w:rsidRPr="00C546BD">
        <w:rPr>
          <w:i/>
          <w:iCs/>
          <w:color w:val="000000"/>
          <w:szCs w:val="23"/>
        </w:rPr>
        <w:t>.</w:t>
      </w:r>
      <w:r w:rsidRPr="00C546BD">
        <w:rPr>
          <w:color w:val="000000"/>
          <w:szCs w:val="23"/>
        </w:rPr>
        <w:t> </w:t>
      </w:r>
      <w:r w:rsidRPr="00C546BD">
        <w:rPr>
          <w:i/>
          <w:iCs/>
          <w:color w:val="000000"/>
          <w:szCs w:val="23"/>
        </w:rPr>
        <w:t>Engineering, Technology and Applied Science Research/Engineering, Technology and Applied Science Research, 14</w:t>
      </w:r>
      <w:r w:rsidRPr="00C546BD">
        <w:rPr>
          <w:color w:val="000000"/>
          <w:szCs w:val="23"/>
        </w:rPr>
        <w:t xml:space="preserve">(1), 12652–12658. </w:t>
      </w:r>
      <w:hyperlink r:id="rId35" w:history="1">
        <w:r w:rsidRPr="00C546BD">
          <w:rPr>
            <w:rStyle w:val="Hyperlink"/>
            <w:szCs w:val="23"/>
          </w:rPr>
          <w:t>https://doi.org/10.48084/etasr.6468</w:t>
        </w:r>
      </w:hyperlink>
    </w:p>
    <w:p w14:paraId="213A2108" w14:textId="61BFA644" w:rsidR="00251FC7" w:rsidRPr="00C546BD" w:rsidRDefault="00251FC7" w:rsidP="00D7442A">
      <w:pPr>
        <w:spacing w:before="0" w:after="0"/>
        <w:ind w:left="600" w:hanging="600"/>
        <w:contextualSpacing w:val="0"/>
        <w:jc w:val="left"/>
        <w:rPr>
          <w:color w:val="000000"/>
          <w:szCs w:val="23"/>
          <w:lang w:eastAsia="en-PH"/>
        </w:rPr>
      </w:pPr>
      <w:r w:rsidRPr="00C546BD">
        <w:rPr>
          <w:color w:val="000000"/>
          <w:szCs w:val="23"/>
          <w:lang w:eastAsia="en-PH"/>
        </w:rPr>
        <w:t xml:space="preserve">Rong, S., &amp; Zhang Bao-wen. (2018). The research of regression model in </w:t>
      </w:r>
      <w:r w:rsidR="001734D5">
        <w:rPr>
          <w:color w:val="000000"/>
          <w:szCs w:val="23"/>
          <w:lang w:eastAsia="en-PH"/>
        </w:rPr>
        <w:t xml:space="preserve">the </w:t>
      </w:r>
      <w:r w:rsidRPr="00C546BD">
        <w:rPr>
          <w:color w:val="000000"/>
          <w:szCs w:val="23"/>
          <w:lang w:eastAsia="en-PH"/>
        </w:rPr>
        <w:t>machine learning field. </w:t>
      </w:r>
      <w:r w:rsidRPr="00C546BD">
        <w:rPr>
          <w:i/>
          <w:iCs/>
          <w:color w:val="000000"/>
          <w:szCs w:val="23"/>
          <w:lang w:eastAsia="en-PH"/>
        </w:rPr>
        <w:t>MATEC Web of Conferences, 176</w:t>
      </w:r>
      <w:r w:rsidRPr="00C546BD">
        <w:rPr>
          <w:color w:val="000000"/>
          <w:szCs w:val="23"/>
          <w:lang w:eastAsia="en-PH"/>
        </w:rPr>
        <w:t xml:space="preserve">, 01033–01033. </w:t>
      </w:r>
      <w:hyperlink r:id="rId36" w:history="1">
        <w:r w:rsidRPr="00C546BD">
          <w:rPr>
            <w:rStyle w:val="Hyperlink"/>
            <w:szCs w:val="23"/>
            <w:lang w:eastAsia="en-PH"/>
          </w:rPr>
          <w:t>https://doi.org/10.1051/matecconf/201817601033</w:t>
        </w:r>
      </w:hyperlink>
    </w:p>
    <w:p w14:paraId="1EE0CF90" w14:textId="569CEF9C" w:rsidR="00C6105E" w:rsidRPr="00C546BD" w:rsidRDefault="00C6105E" w:rsidP="00D7442A">
      <w:pPr>
        <w:spacing w:before="0" w:after="0"/>
        <w:ind w:left="600" w:hanging="600"/>
        <w:contextualSpacing w:val="0"/>
        <w:jc w:val="left"/>
        <w:rPr>
          <w:color w:val="000000"/>
          <w:szCs w:val="23"/>
          <w:lang w:eastAsia="en-PH"/>
        </w:rPr>
      </w:pPr>
      <w:r w:rsidRPr="00C546BD">
        <w:rPr>
          <w:color w:val="000000"/>
          <w:szCs w:val="23"/>
          <w:lang w:eastAsia="en-PH"/>
        </w:rPr>
        <w:t xml:space="preserve">Sari, M., Duran, S., Huseyin Kutlu, Bulent </w:t>
      </w:r>
      <w:proofErr w:type="spellStart"/>
      <w:r w:rsidRPr="00C546BD">
        <w:rPr>
          <w:color w:val="000000"/>
          <w:szCs w:val="23"/>
          <w:lang w:eastAsia="en-PH"/>
        </w:rPr>
        <w:t>Guloglu</w:t>
      </w:r>
      <w:proofErr w:type="spellEnd"/>
      <w:r w:rsidRPr="00C546BD">
        <w:rPr>
          <w:color w:val="000000"/>
          <w:szCs w:val="23"/>
          <w:lang w:eastAsia="en-PH"/>
        </w:rPr>
        <w:t>, &amp; Atik, Z. (2024). Various optimized machine learning techniques to predict agricultural commodity prices</w:t>
      </w:r>
      <w:r w:rsidRPr="00C546BD">
        <w:rPr>
          <w:i/>
          <w:iCs/>
          <w:color w:val="000000"/>
          <w:szCs w:val="23"/>
          <w:lang w:eastAsia="en-PH"/>
        </w:rPr>
        <w:t>. Neural Computing &amp; Applications, 36</w:t>
      </w:r>
      <w:r w:rsidRPr="00C546BD">
        <w:rPr>
          <w:color w:val="000000"/>
          <w:szCs w:val="23"/>
          <w:lang w:eastAsia="en-PH"/>
        </w:rPr>
        <w:t xml:space="preserve">(19), 11439–11459. </w:t>
      </w:r>
      <w:hyperlink r:id="rId37" w:history="1">
        <w:r w:rsidRPr="00C546BD">
          <w:rPr>
            <w:rStyle w:val="Hyperlink"/>
            <w:szCs w:val="23"/>
            <w:lang w:eastAsia="en-PH"/>
          </w:rPr>
          <w:t>https://doi.org/10.1007/s00521-024-09679-x</w:t>
        </w:r>
      </w:hyperlink>
    </w:p>
    <w:p w14:paraId="63B1A4B1" w14:textId="77777777" w:rsidR="00C6105E" w:rsidRPr="00C546BD" w:rsidRDefault="00C6105E" w:rsidP="00D7442A">
      <w:pPr>
        <w:pStyle w:val="NormalWeb"/>
        <w:spacing w:before="0" w:beforeAutospacing="0" w:after="0" w:afterAutospacing="0" w:line="480" w:lineRule="auto"/>
        <w:ind w:left="600" w:hanging="600"/>
        <w:rPr>
          <w:color w:val="000000"/>
          <w:szCs w:val="23"/>
        </w:rPr>
      </w:pPr>
      <w:r w:rsidRPr="00C546BD">
        <w:rPr>
          <w:color w:val="000000"/>
          <w:szCs w:val="23"/>
        </w:rPr>
        <w:lastRenderedPageBreak/>
        <w:t>Singh, K., Kumar, R., Thakur, P., Singh, H., &amp; Singh, S. (2024). Dengue Fever Outbreak Prediction Using Machine Learning Models: A Comparative Study</w:t>
      </w:r>
      <w:r w:rsidRPr="00C546BD">
        <w:rPr>
          <w:i/>
          <w:iCs/>
          <w:color w:val="000000"/>
          <w:szCs w:val="23"/>
        </w:rPr>
        <w:t>.</w:t>
      </w:r>
      <w:r w:rsidRPr="00C546BD">
        <w:rPr>
          <w:color w:val="000000"/>
          <w:szCs w:val="23"/>
        </w:rPr>
        <w:t> </w:t>
      </w:r>
      <w:r w:rsidRPr="00C546BD">
        <w:rPr>
          <w:i/>
          <w:iCs/>
          <w:color w:val="000000"/>
          <w:szCs w:val="23"/>
        </w:rPr>
        <w:t>Lecture Notes in Networks and Systems, 443</w:t>
      </w:r>
      <w:r w:rsidRPr="00C546BD">
        <w:rPr>
          <w:color w:val="000000"/>
          <w:szCs w:val="23"/>
        </w:rPr>
        <w:t xml:space="preserve">–455. </w:t>
      </w:r>
      <w:hyperlink r:id="rId38" w:history="1">
        <w:r w:rsidRPr="00C546BD">
          <w:rPr>
            <w:rStyle w:val="Hyperlink"/>
            <w:szCs w:val="23"/>
          </w:rPr>
          <w:t>https://doi.org/10.1007/978-981-99-7820-5_36</w:t>
        </w:r>
      </w:hyperlink>
    </w:p>
    <w:p w14:paraId="6598759C" w14:textId="7410D3F7" w:rsidR="00C6105E" w:rsidRPr="00C546BD" w:rsidRDefault="00C6105E" w:rsidP="00D7442A">
      <w:pPr>
        <w:pStyle w:val="NormalWeb"/>
        <w:spacing w:before="0" w:beforeAutospacing="0" w:after="0" w:afterAutospacing="0" w:line="480" w:lineRule="auto"/>
        <w:ind w:left="600" w:hanging="600"/>
        <w:rPr>
          <w:color w:val="000000"/>
          <w:szCs w:val="23"/>
        </w:rPr>
      </w:pPr>
      <w:r w:rsidRPr="00C546BD">
        <w:rPr>
          <w:color w:val="000000"/>
          <w:szCs w:val="23"/>
        </w:rPr>
        <w:t xml:space="preserve">Spyros </w:t>
      </w:r>
      <w:proofErr w:type="spellStart"/>
      <w:r w:rsidRPr="00C546BD">
        <w:rPr>
          <w:color w:val="000000"/>
          <w:szCs w:val="23"/>
        </w:rPr>
        <w:t>Makridakis</w:t>
      </w:r>
      <w:proofErr w:type="spellEnd"/>
      <w:r w:rsidRPr="00C546BD">
        <w:rPr>
          <w:color w:val="000000"/>
          <w:szCs w:val="23"/>
        </w:rPr>
        <w:t xml:space="preserve">, Spiliotis, E., &amp; Vassilios </w:t>
      </w:r>
      <w:proofErr w:type="spellStart"/>
      <w:r w:rsidRPr="00C546BD">
        <w:rPr>
          <w:color w:val="000000"/>
          <w:szCs w:val="23"/>
        </w:rPr>
        <w:t>Assimakopoulos</w:t>
      </w:r>
      <w:proofErr w:type="spellEnd"/>
      <w:r w:rsidRPr="00C546BD">
        <w:rPr>
          <w:color w:val="000000"/>
          <w:szCs w:val="23"/>
        </w:rPr>
        <w:t>. (2018). Statistical and Machine Learning forecasting methods: Concerns and ways forward. </w:t>
      </w:r>
      <w:proofErr w:type="spellStart"/>
      <w:r w:rsidRPr="00C546BD">
        <w:rPr>
          <w:i/>
          <w:iCs/>
          <w:color w:val="000000"/>
          <w:szCs w:val="23"/>
        </w:rPr>
        <w:t>PloS</w:t>
      </w:r>
      <w:proofErr w:type="spellEnd"/>
      <w:r w:rsidRPr="00C546BD">
        <w:rPr>
          <w:i/>
          <w:iCs/>
          <w:color w:val="000000"/>
          <w:szCs w:val="23"/>
        </w:rPr>
        <w:t xml:space="preserve"> One, 13</w:t>
      </w:r>
      <w:r w:rsidRPr="00C546BD">
        <w:rPr>
          <w:color w:val="000000"/>
          <w:szCs w:val="23"/>
        </w:rPr>
        <w:t xml:space="preserve">(3), e0194889–e0194889. </w:t>
      </w:r>
      <w:hyperlink r:id="rId39" w:history="1">
        <w:r w:rsidRPr="00C546BD">
          <w:rPr>
            <w:rStyle w:val="Hyperlink"/>
            <w:szCs w:val="23"/>
          </w:rPr>
          <w:t>https://doi.org/10.1371/journal.pone.0194889</w:t>
        </w:r>
      </w:hyperlink>
    </w:p>
    <w:p w14:paraId="52828854" w14:textId="28BC09D3" w:rsidR="00DD407B" w:rsidRPr="00C546BD" w:rsidRDefault="00DD407B" w:rsidP="00D7442A">
      <w:pPr>
        <w:pStyle w:val="NormalWeb"/>
        <w:spacing w:before="0" w:beforeAutospacing="0" w:after="0" w:afterAutospacing="0" w:line="480" w:lineRule="auto"/>
        <w:ind w:left="600" w:hanging="600"/>
        <w:rPr>
          <w:rStyle w:val="Hyperlink"/>
          <w:szCs w:val="23"/>
        </w:rPr>
      </w:pPr>
      <w:r w:rsidRPr="00C546BD">
        <w:rPr>
          <w:color w:val="000000"/>
          <w:szCs w:val="23"/>
        </w:rPr>
        <w:t>Staff, C. (2024). </w:t>
      </w:r>
      <w:r w:rsidRPr="00C546BD">
        <w:rPr>
          <w:i/>
          <w:iCs/>
          <w:color w:val="000000"/>
          <w:szCs w:val="23"/>
        </w:rPr>
        <w:t>Data Analytics: Definition, Uses, Examples, and More</w:t>
      </w:r>
      <w:r w:rsidRPr="00C546BD">
        <w:rPr>
          <w:color w:val="000000"/>
          <w:szCs w:val="23"/>
        </w:rPr>
        <w:t xml:space="preserve">. Coursera. </w:t>
      </w:r>
      <w:hyperlink r:id="rId40" w:history="1">
        <w:r w:rsidRPr="00C546BD">
          <w:rPr>
            <w:rStyle w:val="Hyperlink"/>
            <w:szCs w:val="23"/>
          </w:rPr>
          <w:t>https://www.coursera.org/articles/data-analytics</w:t>
        </w:r>
      </w:hyperlink>
    </w:p>
    <w:p w14:paraId="515E3C8D" w14:textId="77777777" w:rsidR="00C6105E" w:rsidRPr="00C546BD" w:rsidRDefault="00C6105E" w:rsidP="00D7442A">
      <w:pPr>
        <w:pStyle w:val="NormalWeb"/>
        <w:spacing w:before="0" w:beforeAutospacing="0" w:after="0" w:afterAutospacing="0" w:line="480" w:lineRule="auto"/>
        <w:ind w:left="600" w:hanging="600"/>
        <w:rPr>
          <w:color w:val="000000"/>
          <w:szCs w:val="23"/>
        </w:rPr>
      </w:pPr>
      <w:r w:rsidRPr="00C546BD">
        <w:rPr>
          <w:color w:val="000000"/>
          <w:szCs w:val="23"/>
        </w:rPr>
        <w:t xml:space="preserve">Suleymanov, A., </w:t>
      </w:r>
      <w:proofErr w:type="spellStart"/>
      <w:r w:rsidRPr="00C546BD">
        <w:rPr>
          <w:color w:val="000000"/>
          <w:szCs w:val="23"/>
        </w:rPr>
        <w:t>Tuktarova</w:t>
      </w:r>
      <w:proofErr w:type="spellEnd"/>
      <w:r w:rsidRPr="00C546BD">
        <w:rPr>
          <w:color w:val="000000"/>
          <w:szCs w:val="23"/>
        </w:rPr>
        <w:t xml:space="preserve">, I., Belan, L., Suleymanov, R., </w:t>
      </w:r>
      <w:proofErr w:type="spellStart"/>
      <w:r w:rsidRPr="00C546BD">
        <w:rPr>
          <w:color w:val="000000"/>
          <w:szCs w:val="23"/>
        </w:rPr>
        <w:t>Ilyusya</w:t>
      </w:r>
      <w:proofErr w:type="spellEnd"/>
      <w:r w:rsidRPr="00C546BD">
        <w:rPr>
          <w:color w:val="000000"/>
          <w:szCs w:val="23"/>
        </w:rPr>
        <w:t xml:space="preserve"> </w:t>
      </w:r>
      <w:proofErr w:type="spellStart"/>
      <w:r w:rsidRPr="00C546BD">
        <w:rPr>
          <w:color w:val="000000"/>
          <w:szCs w:val="23"/>
        </w:rPr>
        <w:t>Gabbasova</w:t>
      </w:r>
      <w:proofErr w:type="spellEnd"/>
      <w:r w:rsidRPr="00C546BD">
        <w:rPr>
          <w:color w:val="000000"/>
          <w:szCs w:val="23"/>
        </w:rPr>
        <w:t xml:space="preserve">, &amp; </w:t>
      </w:r>
      <w:proofErr w:type="spellStart"/>
      <w:r w:rsidRPr="00C546BD">
        <w:rPr>
          <w:color w:val="000000"/>
          <w:szCs w:val="23"/>
        </w:rPr>
        <w:t>Lyasan</w:t>
      </w:r>
      <w:proofErr w:type="spellEnd"/>
      <w:r w:rsidRPr="00C546BD">
        <w:rPr>
          <w:color w:val="000000"/>
          <w:szCs w:val="23"/>
        </w:rPr>
        <w:t xml:space="preserve"> </w:t>
      </w:r>
      <w:proofErr w:type="spellStart"/>
      <w:r w:rsidRPr="00C546BD">
        <w:rPr>
          <w:color w:val="000000"/>
          <w:szCs w:val="23"/>
        </w:rPr>
        <w:t>Araslanova</w:t>
      </w:r>
      <w:proofErr w:type="spellEnd"/>
      <w:r w:rsidRPr="00C546BD">
        <w:rPr>
          <w:color w:val="000000"/>
          <w:szCs w:val="23"/>
        </w:rPr>
        <w:t>. (2023</w:t>
      </w:r>
      <w:r w:rsidRPr="00C546BD">
        <w:rPr>
          <w:i/>
          <w:iCs/>
          <w:color w:val="000000"/>
          <w:szCs w:val="23"/>
        </w:rPr>
        <w:t xml:space="preserve">). </w:t>
      </w:r>
      <w:r w:rsidRPr="00C546BD">
        <w:rPr>
          <w:color w:val="000000"/>
          <w:szCs w:val="23"/>
        </w:rPr>
        <w:t>Spatial prediction of soil properties using random forest, k-nearest neighbors, and cubist approaches in the foothills of the Ural Mountains, Russia</w:t>
      </w:r>
      <w:r w:rsidRPr="00C546BD">
        <w:rPr>
          <w:i/>
          <w:iCs/>
          <w:color w:val="000000"/>
          <w:szCs w:val="23"/>
        </w:rPr>
        <w:t>. Modeling Earth Systems and Environment, 9</w:t>
      </w:r>
      <w:r w:rsidRPr="00C546BD">
        <w:rPr>
          <w:color w:val="000000"/>
          <w:szCs w:val="23"/>
        </w:rPr>
        <w:t xml:space="preserve">(3), 3461–3471. </w:t>
      </w:r>
      <w:hyperlink r:id="rId41" w:history="1">
        <w:r w:rsidRPr="00C546BD">
          <w:rPr>
            <w:rStyle w:val="Hyperlink"/>
            <w:szCs w:val="23"/>
          </w:rPr>
          <w:t>https://doi.org/10.1007/s40808-023-01723-4</w:t>
        </w:r>
      </w:hyperlink>
    </w:p>
    <w:p w14:paraId="15C5691D" w14:textId="1D82ACA4" w:rsidR="00C6105E" w:rsidRPr="00C546BD" w:rsidRDefault="00C6105E" w:rsidP="00D7442A">
      <w:pPr>
        <w:pStyle w:val="NormalWeb"/>
        <w:spacing w:before="0" w:beforeAutospacing="0" w:after="0" w:afterAutospacing="0" w:line="480" w:lineRule="auto"/>
        <w:ind w:left="600" w:hanging="600"/>
        <w:rPr>
          <w:rStyle w:val="Hyperlink"/>
          <w:szCs w:val="23"/>
        </w:rPr>
      </w:pPr>
      <w:proofErr w:type="spellStart"/>
      <w:r w:rsidRPr="00C546BD">
        <w:rPr>
          <w:color w:val="000000"/>
          <w:szCs w:val="23"/>
        </w:rPr>
        <w:t>Sumido</w:t>
      </w:r>
      <w:proofErr w:type="spellEnd"/>
      <w:r w:rsidRPr="00C546BD">
        <w:rPr>
          <w:color w:val="000000"/>
          <w:szCs w:val="23"/>
        </w:rPr>
        <w:t xml:space="preserve">, E. C., Larmie </w:t>
      </w:r>
      <w:proofErr w:type="spellStart"/>
      <w:r w:rsidRPr="00C546BD">
        <w:rPr>
          <w:color w:val="000000"/>
          <w:szCs w:val="23"/>
        </w:rPr>
        <w:t>Feliscuzo</w:t>
      </w:r>
      <w:proofErr w:type="spellEnd"/>
      <w:r w:rsidRPr="00C546BD">
        <w:rPr>
          <w:color w:val="000000"/>
          <w:szCs w:val="23"/>
        </w:rPr>
        <w:t xml:space="preserve">, &amp; Chris Jordan </w:t>
      </w:r>
      <w:proofErr w:type="spellStart"/>
      <w:r w:rsidRPr="00C546BD">
        <w:rPr>
          <w:color w:val="000000"/>
          <w:szCs w:val="23"/>
        </w:rPr>
        <w:t>Aliac</w:t>
      </w:r>
      <w:proofErr w:type="spellEnd"/>
      <w:r w:rsidRPr="00C546BD">
        <w:rPr>
          <w:color w:val="000000"/>
          <w:szCs w:val="23"/>
        </w:rPr>
        <w:t>. (2023, December). </w:t>
      </w:r>
      <w:commentRangeStart w:id="75"/>
      <w:r w:rsidRPr="00C546BD">
        <w:rPr>
          <w:i/>
          <w:iCs/>
          <w:color w:val="000000"/>
          <w:szCs w:val="23"/>
        </w:rPr>
        <w:t>P</w:t>
      </w:r>
      <w:r w:rsidR="00C546BD" w:rsidRPr="00C546BD">
        <w:rPr>
          <w:i/>
          <w:iCs/>
          <w:color w:val="000000"/>
          <w:szCs w:val="23"/>
        </w:rPr>
        <w:t>est</w:t>
      </w:r>
      <w:r w:rsidRPr="00C546BD">
        <w:rPr>
          <w:i/>
          <w:iCs/>
          <w:color w:val="000000"/>
          <w:szCs w:val="23"/>
        </w:rPr>
        <w:t xml:space="preserve"> C</w:t>
      </w:r>
      <w:r w:rsidR="00C546BD" w:rsidRPr="00C546BD">
        <w:rPr>
          <w:i/>
          <w:iCs/>
          <w:color w:val="000000"/>
          <w:szCs w:val="23"/>
        </w:rPr>
        <w:t>lassification</w:t>
      </w:r>
      <w:r w:rsidRPr="00C546BD">
        <w:rPr>
          <w:i/>
          <w:iCs/>
          <w:color w:val="000000"/>
          <w:szCs w:val="23"/>
        </w:rPr>
        <w:t xml:space="preserve"> </w:t>
      </w:r>
      <w:proofErr w:type="gramStart"/>
      <w:r w:rsidR="00C546BD" w:rsidRPr="00C546BD">
        <w:rPr>
          <w:i/>
          <w:iCs/>
          <w:color w:val="000000"/>
          <w:szCs w:val="23"/>
        </w:rPr>
        <w:t>And</w:t>
      </w:r>
      <w:proofErr w:type="gramEnd"/>
      <w:r w:rsidRPr="00C546BD">
        <w:rPr>
          <w:i/>
          <w:iCs/>
          <w:color w:val="000000"/>
          <w:szCs w:val="23"/>
        </w:rPr>
        <w:t xml:space="preserve"> </w:t>
      </w:r>
      <w:r w:rsidR="00C546BD" w:rsidRPr="00C546BD">
        <w:rPr>
          <w:i/>
          <w:iCs/>
          <w:color w:val="000000"/>
          <w:szCs w:val="23"/>
        </w:rPr>
        <w:t>Prediction</w:t>
      </w:r>
      <w:r w:rsidRPr="00C546BD">
        <w:rPr>
          <w:i/>
          <w:iCs/>
          <w:color w:val="000000"/>
          <w:szCs w:val="23"/>
        </w:rPr>
        <w:t>: A</w:t>
      </w:r>
      <w:r w:rsidR="00C546BD" w:rsidRPr="00C546BD">
        <w:rPr>
          <w:i/>
          <w:iCs/>
          <w:color w:val="000000"/>
          <w:szCs w:val="23"/>
        </w:rPr>
        <w:t>nalyzing</w:t>
      </w:r>
      <w:r w:rsidRPr="00C546BD">
        <w:rPr>
          <w:i/>
          <w:iCs/>
          <w:color w:val="000000"/>
          <w:szCs w:val="23"/>
        </w:rPr>
        <w:t xml:space="preserve"> T</w:t>
      </w:r>
      <w:r w:rsidR="00C546BD" w:rsidRPr="00C546BD">
        <w:rPr>
          <w:i/>
          <w:iCs/>
          <w:color w:val="000000"/>
          <w:szCs w:val="23"/>
        </w:rPr>
        <w:t>he</w:t>
      </w:r>
      <w:r w:rsidRPr="00C546BD">
        <w:rPr>
          <w:i/>
          <w:iCs/>
          <w:color w:val="000000"/>
          <w:szCs w:val="23"/>
        </w:rPr>
        <w:t xml:space="preserve"> I</w:t>
      </w:r>
      <w:r w:rsidR="00C546BD" w:rsidRPr="00C546BD">
        <w:rPr>
          <w:i/>
          <w:iCs/>
          <w:color w:val="000000"/>
          <w:szCs w:val="23"/>
        </w:rPr>
        <w:t>mpact</w:t>
      </w:r>
      <w:r w:rsidRPr="00C546BD">
        <w:rPr>
          <w:i/>
          <w:iCs/>
          <w:color w:val="000000"/>
          <w:szCs w:val="23"/>
        </w:rPr>
        <w:t xml:space="preserve"> O</w:t>
      </w:r>
      <w:r w:rsidR="00C546BD" w:rsidRPr="00C546BD">
        <w:rPr>
          <w:i/>
          <w:iCs/>
          <w:color w:val="000000"/>
          <w:szCs w:val="23"/>
        </w:rPr>
        <w:t>f</w:t>
      </w:r>
      <w:r w:rsidRPr="00C546BD">
        <w:rPr>
          <w:i/>
          <w:iCs/>
          <w:color w:val="000000"/>
          <w:szCs w:val="23"/>
        </w:rPr>
        <w:t xml:space="preserve"> W</w:t>
      </w:r>
      <w:r w:rsidR="00C546BD" w:rsidRPr="00C546BD">
        <w:rPr>
          <w:i/>
          <w:iCs/>
          <w:color w:val="000000"/>
          <w:szCs w:val="23"/>
        </w:rPr>
        <w:t>eather</w:t>
      </w:r>
      <w:r w:rsidRPr="00C546BD">
        <w:rPr>
          <w:i/>
          <w:iCs/>
          <w:color w:val="000000"/>
          <w:szCs w:val="23"/>
        </w:rPr>
        <w:t xml:space="preserve"> T</w:t>
      </w:r>
      <w:r w:rsidR="00C546BD" w:rsidRPr="00C546BD">
        <w:rPr>
          <w:i/>
          <w:iCs/>
          <w:color w:val="000000"/>
          <w:szCs w:val="23"/>
        </w:rPr>
        <w:t>o</w:t>
      </w:r>
      <w:r w:rsidRPr="00C546BD">
        <w:rPr>
          <w:i/>
          <w:iCs/>
          <w:color w:val="000000"/>
          <w:szCs w:val="23"/>
        </w:rPr>
        <w:t xml:space="preserve"> P</w:t>
      </w:r>
      <w:r w:rsidR="00C546BD" w:rsidRPr="00C546BD">
        <w:rPr>
          <w:i/>
          <w:iCs/>
          <w:color w:val="000000"/>
          <w:szCs w:val="23"/>
        </w:rPr>
        <w:t>est</w:t>
      </w:r>
      <w:r w:rsidRPr="00C546BD">
        <w:rPr>
          <w:i/>
          <w:iCs/>
          <w:color w:val="000000"/>
          <w:szCs w:val="23"/>
        </w:rPr>
        <w:t xml:space="preserve"> </w:t>
      </w:r>
      <w:proofErr w:type="spellStart"/>
      <w:r w:rsidRPr="00C546BD">
        <w:rPr>
          <w:i/>
          <w:iCs/>
          <w:color w:val="000000"/>
          <w:szCs w:val="23"/>
        </w:rPr>
        <w:t>O</w:t>
      </w:r>
      <w:r w:rsidR="00C546BD" w:rsidRPr="00C546BD">
        <w:rPr>
          <w:i/>
          <w:iCs/>
          <w:color w:val="000000"/>
          <w:szCs w:val="23"/>
        </w:rPr>
        <w:t>ccurence</w:t>
      </w:r>
      <w:proofErr w:type="spellEnd"/>
      <w:r w:rsidRPr="00C546BD">
        <w:rPr>
          <w:i/>
          <w:iCs/>
          <w:color w:val="000000"/>
          <w:szCs w:val="23"/>
        </w:rPr>
        <w:t xml:space="preserve"> T</w:t>
      </w:r>
      <w:r w:rsidR="00C546BD" w:rsidRPr="00C546BD">
        <w:rPr>
          <w:i/>
          <w:iCs/>
          <w:color w:val="000000"/>
          <w:szCs w:val="23"/>
        </w:rPr>
        <w:t>hrough</w:t>
      </w:r>
      <w:r w:rsidRPr="00C546BD">
        <w:rPr>
          <w:i/>
          <w:iCs/>
          <w:color w:val="000000"/>
          <w:szCs w:val="23"/>
        </w:rPr>
        <w:t xml:space="preserve"> M</w:t>
      </w:r>
      <w:r w:rsidR="00C546BD" w:rsidRPr="00C546BD">
        <w:rPr>
          <w:i/>
          <w:iCs/>
          <w:color w:val="000000"/>
          <w:szCs w:val="23"/>
        </w:rPr>
        <w:t>achine</w:t>
      </w:r>
      <w:r w:rsidRPr="00C546BD">
        <w:rPr>
          <w:i/>
          <w:iCs/>
          <w:color w:val="000000"/>
          <w:szCs w:val="23"/>
        </w:rPr>
        <w:t xml:space="preserve"> L</w:t>
      </w:r>
      <w:commentRangeEnd w:id="75"/>
      <w:r w:rsidR="00C546BD" w:rsidRPr="00C546BD">
        <w:rPr>
          <w:i/>
          <w:iCs/>
          <w:color w:val="000000"/>
          <w:szCs w:val="23"/>
        </w:rPr>
        <w:t>earning</w:t>
      </w:r>
      <w:r w:rsidR="00C93D45" w:rsidRPr="00C546BD">
        <w:rPr>
          <w:rStyle w:val="CommentReference"/>
        </w:rPr>
        <w:commentReference w:id="75"/>
      </w:r>
      <w:r w:rsidRPr="00C546BD">
        <w:rPr>
          <w:i/>
          <w:iCs/>
          <w:color w:val="000000"/>
          <w:szCs w:val="23"/>
        </w:rPr>
        <w:t>.</w:t>
      </w:r>
      <w:r w:rsidRPr="00C546BD">
        <w:rPr>
          <w:color w:val="000000"/>
          <w:szCs w:val="23"/>
        </w:rPr>
        <w:t> </w:t>
      </w:r>
      <w:commentRangeStart w:id="76"/>
      <w:r w:rsidRPr="00C546BD">
        <w:rPr>
          <w:color w:val="000000"/>
          <w:szCs w:val="23"/>
        </w:rPr>
        <w:t>ResearchGate; unknown</w:t>
      </w:r>
      <w:commentRangeEnd w:id="76"/>
      <w:r w:rsidR="00C93D45" w:rsidRPr="00C546BD">
        <w:rPr>
          <w:rStyle w:val="CommentReference"/>
        </w:rPr>
        <w:commentReference w:id="76"/>
      </w:r>
      <w:r w:rsidRPr="00C546BD">
        <w:rPr>
          <w:color w:val="000000"/>
          <w:szCs w:val="23"/>
        </w:rPr>
        <w:t xml:space="preserve">. </w:t>
      </w:r>
      <w:hyperlink r:id="rId42" w:history="1">
        <w:r w:rsidRPr="00C546BD">
          <w:rPr>
            <w:rStyle w:val="Hyperlink"/>
            <w:szCs w:val="23"/>
          </w:rPr>
          <w:t>https://www.researchgate.net/publication/377331491_PEST_CLASSIFICATION_AND_PREDICTION_ANALYZING_THE_IMPACT_OF_WEATHER_TO_PEST_OCCURRENCE_THROUGH_MACHINE_LEARNING</w:t>
        </w:r>
      </w:hyperlink>
    </w:p>
    <w:p w14:paraId="5E0293E4" w14:textId="2FFFD402" w:rsidR="00C6105E" w:rsidRPr="00C546BD" w:rsidRDefault="00C6105E" w:rsidP="00D7442A">
      <w:pPr>
        <w:pStyle w:val="NormalWeb"/>
        <w:spacing w:before="0" w:beforeAutospacing="0" w:after="0" w:afterAutospacing="0" w:line="480" w:lineRule="auto"/>
        <w:ind w:left="600" w:hanging="600"/>
        <w:rPr>
          <w:color w:val="000000"/>
          <w:szCs w:val="23"/>
        </w:rPr>
      </w:pPr>
      <w:r w:rsidRPr="00C546BD">
        <w:rPr>
          <w:color w:val="000000"/>
          <w:szCs w:val="23"/>
        </w:rPr>
        <w:t>Umberger, W. (2024). </w:t>
      </w:r>
      <w:r w:rsidRPr="00C546BD">
        <w:rPr>
          <w:i/>
          <w:iCs/>
          <w:color w:val="000000"/>
          <w:szCs w:val="23"/>
        </w:rPr>
        <w:t>Demographic Trends: Implications for Future Food Demand</w:t>
      </w:r>
      <w:r w:rsidRPr="00C546BD">
        <w:rPr>
          <w:color w:val="000000"/>
          <w:szCs w:val="23"/>
        </w:rPr>
        <w:t xml:space="preserve">. Retrieved July 10, 2024, from </w:t>
      </w:r>
      <w:hyperlink r:id="rId43" w:anchor=":~:text=URL%3A%20https%3A%2F%2Fwww.kansascityfed.org%2Fdocuments%2F7023%2Fumberger" w:history="1">
        <w:r w:rsidRPr="00C546BD">
          <w:rPr>
            <w:rStyle w:val="Hyperlink"/>
            <w:szCs w:val="23"/>
          </w:rPr>
          <w:t>https://www.kansascityfed.org/documents/7023/umberger-paper.pdf</w:t>
        </w:r>
      </w:hyperlink>
    </w:p>
    <w:p w14:paraId="6F9241FC" w14:textId="2C9B546D" w:rsidR="00C6105E" w:rsidRPr="00C546BD" w:rsidRDefault="00C6105E" w:rsidP="00D7442A">
      <w:pPr>
        <w:pStyle w:val="NormalWeb"/>
        <w:spacing w:before="0" w:beforeAutospacing="0" w:after="0" w:afterAutospacing="0" w:line="480" w:lineRule="auto"/>
        <w:ind w:left="600" w:hanging="600"/>
        <w:rPr>
          <w:color w:val="000000"/>
          <w:szCs w:val="23"/>
        </w:rPr>
      </w:pPr>
      <w:r w:rsidRPr="00C546BD">
        <w:rPr>
          <w:color w:val="000000"/>
          <w:szCs w:val="23"/>
        </w:rPr>
        <w:t xml:space="preserve">Usharani </w:t>
      </w:r>
      <w:proofErr w:type="spellStart"/>
      <w:r w:rsidRPr="00C546BD">
        <w:rPr>
          <w:color w:val="000000"/>
          <w:szCs w:val="23"/>
        </w:rPr>
        <w:t>Bhimavarapu</w:t>
      </w:r>
      <w:proofErr w:type="spellEnd"/>
      <w:r w:rsidRPr="00C546BD">
        <w:rPr>
          <w:color w:val="000000"/>
          <w:szCs w:val="23"/>
        </w:rPr>
        <w:t xml:space="preserve">, Gopi </w:t>
      </w:r>
      <w:proofErr w:type="spellStart"/>
      <w:r w:rsidRPr="00C546BD">
        <w:rPr>
          <w:color w:val="000000"/>
          <w:szCs w:val="23"/>
        </w:rPr>
        <w:t>Battineni</w:t>
      </w:r>
      <w:proofErr w:type="spellEnd"/>
      <w:r w:rsidRPr="00C546BD">
        <w:rPr>
          <w:color w:val="000000"/>
          <w:szCs w:val="23"/>
        </w:rPr>
        <w:t xml:space="preserve">, &amp; Nalini </w:t>
      </w:r>
      <w:proofErr w:type="spellStart"/>
      <w:r w:rsidRPr="00C546BD">
        <w:rPr>
          <w:color w:val="000000"/>
          <w:szCs w:val="23"/>
        </w:rPr>
        <w:t>Chintalapudi</w:t>
      </w:r>
      <w:proofErr w:type="spellEnd"/>
      <w:r w:rsidRPr="00C546BD">
        <w:rPr>
          <w:color w:val="000000"/>
          <w:szCs w:val="23"/>
        </w:rPr>
        <w:t>. (2023). Improved Optimization Algorithm in LSTM to Predict Crop Yield</w:t>
      </w:r>
      <w:r w:rsidRPr="00C546BD">
        <w:rPr>
          <w:i/>
          <w:iCs/>
          <w:color w:val="000000"/>
          <w:szCs w:val="23"/>
        </w:rPr>
        <w:t>. Computers, 12</w:t>
      </w:r>
      <w:r w:rsidRPr="00C546BD">
        <w:rPr>
          <w:color w:val="000000"/>
          <w:szCs w:val="23"/>
        </w:rPr>
        <w:t xml:space="preserve">(1), 10–10. </w:t>
      </w:r>
      <w:hyperlink r:id="rId44" w:history="1">
        <w:r w:rsidRPr="00C546BD">
          <w:rPr>
            <w:rStyle w:val="Hyperlink"/>
            <w:szCs w:val="23"/>
          </w:rPr>
          <w:t>https://doi.org/10.3390/computers12010010</w:t>
        </w:r>
      </w:hyperlink>
    </w:p>
    <w:p w14:paraId="21EAB44C" w14:textId="69EF1D3D" w:rsidR="00C6105E" w:rsidRPr="00C546BD" w:rsidRDefault="00C6105E" w:rsidP="00D7442A">
      <w:pPr>
        <w:pStyle w:val="NormalWeb"/>
        <w:spacing w:before="0" w:beforeAutospacing="0" w:after="0" w:afterAutospacing="0" w:line="480" w:lineRule="auto"/>
        <w:ind w:left="600" w:hanging="600"/>
        <w:rPr>
          <w:rStyle w:val="Hyperlink"/>
          <w:szCs w:val="23"/>
        </w:rPr>
      </w:pPr>
      <w:r w:rsidRPr="00C546BD">
        <w:rPr>
          <w:color w:val="000000"/>
          <w:szCs w:val="23"/>
        </w:rPr>
        <w:lastRenderedPageBreak/>
        <w:t>Valera, H.G., Mayorga, J., Pede, V. O., &amp; Mishra, A. K. (2022</w:t>
      </w:r>
      <w:r w:rsidRPr="00C546BD">
        <w:rPr>
          <w:i/>
          <w:iCs/>
          <w:color w:val="000000"/>
          <w:szCs w:val="23"/>
        </w:rPr>
        <w:t xml:space="preserve">). </w:t>
      </w:r>
      <w:r w:rsidRPr="00C546BD">
        <w:rPr>
          <w:color w:val="000000"/>
          <w:szCs w:val="23"/>
        </w:rPr>
        <w:t>Estimating food demand and the impact of market shocks on food expenditures: The case for the Philippines and missing price data. </w:t>
      </w:r>
      <w:r w:rsidRPr="00C546BD">
        <w:rPr>
          <w:i/>
          <w:iCs/>
          <w:color w:val="000000"/>
          <w:szCs w:val="23"/>
        </w:rPr>
        <w:t>Q Open, 2</w:t>
      </w:r>
      <w:r w:rsidRPr="00C546BD">
        <w:rPr>
          <w:color w:val="000000"/>
          <w:szCs w:val="23"/>
        </w:rPr>
        <w:t xml:space="preserve">(2). </w:t>
      </w:r>
      <w:hyperlink r:id="rId45" w:history="1">
        <w:r w:rsidRPr="00C546BD">
          <w:rPr>
            <w:rStyle w:val="Hyperlink"/>
            <w:szCs w:val="23"/>
          </w:rPr>
          <w:t>https://doi.org/10.1093/qopen/qoac030</w:t>
        </w:r>
      </w:hyperlink>
    </w:p>
    <w:p w14:paraId="11016D97" w14:textId="1FECA2BB" w:rsidR="00C6105E" w:rsidRPr="00C546BD" w:rsidRDefault="00C6105E" w:rsidP="00D7442A">
      <w:pPr>
        <w:pStyle w:val="NormalWeb"/>
        <w:spacing w:before="0" w:beforeAutospacing="0" w:after="0" w:afterAutospacing="0" w:line="480" w:lineRule="auto"/>
        <w:ind w:left="600" w:hanging="600"/>
        <w:rPr>
          <w:rStyle w:val="Hyperlink"/>
          <w:szCs w:val="23"/>
        </w:rPr>
      </w:pPr>
      <w:r w:rsidRPr="00C546BD">
        <w:rPr>
          <w:color w:val="000000"/>
          <w:szCs w:val="23"/>
        </w:rPr>
        <w:t xml:space="preserve">Venkatesh, K., &amp; K. Jairam Naik. (2024). </w:t>
      </w:r>
      <w:r w:rsidRPr="00C546BD">
        <w:rPr>
          <w:i/>
          <w:iCs/>
          <w:color w:val="000000"/>
          <w:szCs w:val="23"/>
        </w:rPr>
        <w:t>An ensemble transfer learning for nutrient deficiency identification and yield-loss prediction in crops</w:t>
      </w:r>
      <w:r w:rsidRPr="00C546BD">
        <w:rPr>
          <w:color w:val="000000"/>
          <w:szCs w:val="23"/>
        </w:rPr>
        <w:t xml:space="preserve">. Multimedia Tools and Applications. </w:t>
      </w:r>
      <w:hyperlink r:id="rId46" w:history="1">
        <w:r w:rsidRPr="00C546BD">
          <w:rPr>
            <w:rStyle w:val="Hyperlink"/>
            <w:szCs w:val="23"/>
          </w:rPr>
          <w:t>https://doi.org/10.1007/s11042-024-18592-3</w:t>
        </w:r>
      </w:hyperlink>
    </w:p>
    <w:p w14:paraId="270DB175" w14:textId="535D9079" w:rsidR="00C6105E" w:rsidRPr="00C546BD" w:rsidRDefault="00C6105E" w:rsidP="00D7442A">
      <w:pPr>
        <w:pStyle w:val="NormalWeb"/>
        <w:spacing w:before="0" w:beforeAutospacing="0" w:after="0" w:afterAutospacing="0" w:line="480" w:lineRule="auto"/>
        <w:ind w:left="600" w:hanging="600"/>
        <w:rPr>
          <w:rStyle w:val="Hyperlink"/>
          <w:szCs w:val="23"/>
        </w:rPr>
      </w:pPr>
      <w:proofErr w:type="spellStart"/>
      <w:r w:rsidRPr="00C546BD">
        <w:rPr>
          <w:color w:val="000000"/>
          <w:szCs w:val="23"/>
        </w:rPr>
        <w:t>Vijayatai</w:t>
      </w:r>
      <w:proofErr w:type="spellEnd"/>
      <w:r w:rsidRPr="00C546BD">
        <w:rPr>
          <w:color w:val="000000"/>
          <w:szCs w:val="23"/>
        </w:rPr>
        <w:t xml:space="preserve"> </w:t>
      </w:r>
      <w:proofErr w:type="spellStart"/>
      <w:r w:rsidRPr="00C546BD">
        <w:rPr>
          <w:color w:val="000000"/>
          <w:szCs w:val="23"/>
        </w:rPr>
        <w:t>Hukare</w:t>
      </w:r>
      <w:proofErr w:type="spellEnd"/>
      <w:r w:rsidRPr="00C546BD">
        <w:rPr>
          <w:color w:val="000000"/>
          <w:szCs w:val="23"/>
        </w:rPr>
        <w:t>, Vidya Kumbhar, &amp; Shah, S. K. (2023</w:t>
      </w:r>
      <w:r w:rsidRPr="00C546BD">
        <w:rPr>
          <w:i/>
          <w:iCs/>
          <w:color w:val="000000"/>
          <w:szCs w:val="23"/>
        </w:rPr>
        <w:t xml:space="preserve">). </w:t>
      </w:r>
      <w:r w:rsidRPr="00C546BD">
        <w:rPr>
          <w:color w:val="000000"/>
          <w:szCs w:val="23"/>
        </w:rPr>
        <w:t>Machine Learning Methods for Crop Yield Prediction.</w:t>
      </w:r>
      <w:r w:rsidRPr="00C546BD">
        <w:rPr>
          <w:i/>
          <w:iCs/>
          <w:color w:val="000000"/>
          <w:szCs w:val="23"/>
        </w:rPr>
        <w:t> Communications in Computer and Information Science, 195</w:t>
      </w:r>
      <w:r w:rsidRPr="00C546BD">
        <w:rPr>
          <w:color w:val="000000"/>
          <w:szCs w:val="23"/>
        </w:rPr>
        <w:t xml:space="preserve">–209. </w:t>
      </w:r>
      <w:hyperlink r:id="rId47" w:history="1">
        <w:r w:rsidRPr="00C546BD">
          <w:rPr>
            <w:rStyle w:val="Hyperlink"/>
            <w:szCs w:val="23"/>
          </w:rPr>
          <w:t>https://doi.org/10.1007/978-3-031-43605-5_15</w:t>
        </w:r>
      </w:hyperlink>
    </w:p>
    <w:p w14:paraId="76A4F624" w14:textId="3183C24F" w:rsidR="00C6105E" w:rsidRPr="00C546BD" w:rsidRDefault="00C6105E" w:rsidP="00D7442A">
      <w:pPr>
        <w:pStyle w:val="NormalWeb"/>
        <w:spacing w:before="0" w:beforeAutospacing="0" w:after="0" w:afterAutospacing="0" w:line="480" w:lineRule="auto"/>
        <w:ind w:left="600" w:hanging="600"/>
        <w:rPr>
          <w:rStyle w:val="Hyperlink"/>
          <w:szCs w:val="23"/>
        </w:rPr>
      </w:pPr>
      <w:proofErr w:type="spellStart"/>
      <w:r w:rsidRPr="00C546BD">
        <w:rPr>
          <w:color w:val="000000"/>
          <w:szCs w:val="23"/>
        </w:rPr>
        <w:t>Vovsha</w:t>
      </w:r>
      <w:proofErr w:type="spellEnd"/>
      <w:r w:rsidRPr="00C546BD">
        <w:rPr>
          <w:color w:val="000000"/>
          <w:szCs w:val="23"/>
        </w:rPr>
        <w:t>, P. (2021). Comparison of Traditional Econometric Models and Machine Learning Methods in the Context of Travel Decision Making and Perspectives for Synergy</w:t>
      </w:r>
      <w:r w:rsidRPr="00C546BD">
        <w:rPr>
          <w:i/>
          <w:iCs/>
          <w:color w:val="000000"/>
          <w:szCs w:val="23"/>
        </w:rPr>
        <w:t>.</w:t>
      </w:r>
      <w:r w:rsidRPr="00C546BD">
        <w:rPr>
          <w:color w:val="000000"/>
          <w:szCs w:val="23"/>
        </w:rPr>
        <w:t> </w:t>
      </w:r>
      <w:r w:rsidRPr="00C546BD">
        <w:rPr>
          <w:i/>
          <w:iCs/>
          <w:color w:val="000000"/>
          <w:szCs w:val="23"/>
        </w:rPr>
        <w:t>Studies in Computational Intelligence, 177</w:t>
      </w:r>
      <w:r w:rsidRPr="00C546BD">
        <w:rPr>
          <w:color w:val="000000"/>
          <w:szCs w:val="23"/>
        </w:rPr>
        <w:t xml:space="preserve">–186. </w:t>
      </w:r>
      <w:hyperlink r:id="rId48" w:history="1">
        <w:r w:rsidRPr="00C546BD">
          <w:rPr>
            <w:rStyle w:val="Hyperlink"/>
            <w:szCs w:val="23"/>
          </w:rPr>
          <w:t>https://doi.org/10.1007/978-3-030-75583-6_18</w:t>
        </w:r>
      </w:hyperlink>
    </w:p>
    <w:p w14:paraId="20761B28" w14:textId="6DFC8F64" w:rsidR="00C6105E" w:rsidRPr="00C546BD" w:rsidRDefault="00C6105E" w:rsidP="00D7442A">
      <w:pPr>
        <w:pStyle w:val="NormalWeb"/>
        <w:spacing w:before="0" w:beforeAutospacing="0" w:after="0" w:afterAutospacing="0" w:line="480" w:lineRule="auto"/>
        <w:ind w:left="600" w:hanging="600"/>
        <w:rPr>
          <w:color w:val="000000"/>
          <w:szCs w:val="23"/>
        </w:rPr>
      </w:pPr>
      <w:r w:rsidRPr="00C546BD">
        <w:rPr>
          <w:color w:val="000000"/>
          <w:szCs w:val="23"/>
        </w:rPr>
        <w:t>Yang, X., Hua, Z., Li, L., Huo, X., &amp; Zhao, Z. (2024). Multi-source information fusion-driven corn yield prediction using the Random Forest from the perspective of Agricultural and Forestry Economic Management. </w:t>
      </w:r>
      <w:r w:rsidRPr="00C546BD">
        <w:rPr>
          <w:i/>
          <w:iCs/>
          <w:color w:val="000000"/>
          <w:szCs w:val="23"/>
        </w:rPr>
        <w:t>Scientific Reports, 14</w:t>
      </w:r>
      <w:r w:rsidRPr="00C546BD">
        <w:rPr>
          <w:color w:val="000000"/>
          <w:szCs w:val="23"/>
        </w:rPr>
        <w:t xml:space="preserve">(1), 4052. </w:t>
      </w:r>
      <w:hyperlink r:id="rId49" w:history="1">
        <w:r w:rsidRPr="00C546BD">
          <w:rPr>
            <w:rStyle w:val="Hyperlink"/>
            <w:szCs w:val="23"/>
          </w:rPr>
          <w:t>https://doi.org/10.1038/s41598-024-54354-9</w:t>
        </w:r>
      </w:hyperlink>
    </w:p>
    <w:p w14:paraId="0A7D6628" w14:textId="1D9F0DD7" w:rsidR="00EE0FA1" w:rsidRDefault="00906630" w:rsidP="00F575DB">
      <w:pPr>
        <w:spacing w:before="0" w:after="0"/>
        <w:ind w:left="600" w:hanging="600"/>
        <w:contextualSpacing w:val="0"/>
        <w:jc w:val="left"/>
        <w:rPr>
          <w:rStyle w:val="Hyperlink"/>
          <w:szCs w:val="23"/>
          <w:lang w:eastAsia="en-PH"/>
        </w:rPr>
      </w:pPr>
      <w:r w:rsidRPr="00C546BD">
        <w:rPr>
          <w:color w:val="000000"/>
          <w:szCs w:val="23"/>
          <w:lang w:eastAsia="en-PH"/>
        </w:rPr>
        <w:t>Zhou, Z.-H. (2021). Ensemble Learning</w:t>
      </w:r>
      <w:r w:rsidRPr="00C546BD">
        <w:rPr>
          <w:i/>
          <w:iCs/>
          <w:color w:val="000000"/>
          <w:szCs w:val="23"/>
          <w:lang w:eastAsia="en-PH"/>
        </w:rPr>
        <w:t xml:space="preserve">. Springer </w:t>
      </w:r>
      <w:proofErr w:type="spellStart"/>
      <w:r w:rsidRPr="00C546BD">
        <w:rPr>
          <w:i/>
          <w:iCs/>
          <w:color w:val="000000"/>
          <w:szCs w:val="23"/>
          <w:lang w:eastAsia="en-PH"/>
        </w:rPr>
        <w:t>EBooks</w:t>
      </w:r>
      <w:proofErr w:type="spellEnd"/>
      <w:r w:rsidRPr="00C546BD">
        <w:rPr>
          <w:i/>
          <w:iCs/>
          <w:color w:val="000000"/>
          <w:szCs w:val="23"/>
          <w:lang w:eastAsia="en-PH"/>
        </w:rPr>
        <w:t>, 181</w:t>
      </w:r>
      <w:r w:rsidRPr="00C546BD">
        <w:rPr>
          <w:color w:val="000000"/>
          <w:szCs w:val="23"/>
          <w:lang w:eastAsia="en-PH"/>
        </w:rPr>
        <w:t xml:space="preserve">–210. </w:t>
      </w:r>
      <w:commentRangeStart w:id="77"/>
      <w:r w:rsidRPr="00C546BD">
        <w:fldChar w:fldCharType="begin"/>
      </w:r>
      <w:r w:rsidRPr="00C546BD">
        <w:instrText>HYPERLINK "https://doi.org/10.1007/978-981-15-1967-3_8"</w:instrText>
      </w:r>
      <w:r w:rsidRPr="00C546BD">
        <w:fldChar w:fldCharType="separate"/>
      </w:r>
      <w:r w:rsidRPr="00C546BD">
        <w:rPr>
          <w:rStyle w:val="Hyperlink"/>
          <w:szCs w:val="23"/>
          <w:lang w:eastAsia="en-PH"/>
        </w:rPr>
        <w:t>https://doi.org/10.1007/978-981-15-1967-3_8</w:t>
      </w:r>
      <w:r w:rsidRPr="00C546BD">
        <w:rPr>
          <w:rStyle w:val="Hyperlink"/>
          <w:szCs w:val="23"/>
          <w:lang w:eastAsia="en-PH"/>
        </w:rPr>
        <w:fldChar w:fldCharType="end"/>
      </w:r>
      <w:commentRangeEnd w:id="77"/>
      <w:r w:rsidR="00D173D7" w:rsidRPr="00C546BD">
        <w:rPr>
          <w:rStyle w:val="CommentReference"/>
        </w:rPr>
        <w:commentReference w:id="77"/>
      </w:r>
    </w:p>
    <w:p w14:paraId="7CDF97C5" w14:textId="6C89BBEE" w:rsidR="009A29E5" w:rsidRDefault="009A29E5" w:rsidP="009A29E5">
      <w:pPr>
        <w:spacing w:before="0" w:after="0"/>
        <w:ind w:left="600" w:hanging="600"/>
        <w:contextualSpacing w:val="0"/>
        <w:jc w:val="left"/>
        <w:rPr>
          <w:color w:val="000000"/>
          <w:szCs w:val="23"/>
          <w:lang w:val="en-PH" w:eastAsia="en-PH"/>
        </w:rPr>
      </w:pPr>
      <w:r w:rsidRPr="009A29E5">
        <w:rPr>
          <w:color w:val="000000"/>
          <w:szCs w:val="23"/>
          <w:lang w:val="en-PH" w:eastAsia="en-PH"/>
        </w:rPr>
        <w:t>Ibañez, S. C., &amp; Monterola, C. P. (2023). A Global Forecasting Approach to Large-Scale Crop Production Prediction with Time Series Transformers. </w:t>
      </w:r>
      <w:r w:rsidRPr="009A29E5">
        <w:rPr>
          <w:i/>
          <w:iCs/>
          <w:color w:val="000000"/>
          <w:szCs w:val="23"/>
          <w:lang w:val="en-PH" w:eastAsia="en-PH"/>
        </w:rPr>
        <w:t>Agriculture</w:t>
      </w:r>
      <w:r w:rsidRPr="009A29E5">
        <w:rPr>
          <w:color w:val="000000"/>
          <w:szCs w:val="23"/>
          <w:lang w:val="en-PH" w:eastAsia="en-PH"/>
        </w:rPr>
        <w:t>, </w:t>
      </w:r>
      <w:r w:rsidRPr="009A29E5">
        <w:rPr>
          <w:i/>
          <w:iCs/>
          <w:color w:val="000000"/>
          <w:szCs w:val="23"/>
          <w:lang w:val="en-PH" w:eastAsia="en-PH"/>
        </w:rPr>
        <w:t>13</w:t>
      </w:r>
      <w:r w:rsidRPr="009A29E5">
        <w:rPr>
          <w:color w:val="000000"/>
          <w:szCs w:val="23"/>
          <w:lang w:val="en-PH" w:eastAsia="en-PH"/>
        </w:rPr>
        <w:t xml:space="preserve">(9), 1855–1855. </w:t>
      </w:r>
      <w:hyperlink r:id="rId50" w:history="1">
        <w:r w:rsidRPr="009A29E5">
          <w:rPr>
            <w:rStyle w:val="Hyperlink"/>
            <w:szCs w:val="23"/>
            <w:lang w:val="en-PH" w:eastAsia="en-PH"/>
          </w:rPr>
          <w:t>https://doi.org/10.3390/agriculture13091855</w:t>
        </w:r>
      </w:hyperlink>
    </w:p>
    <w:p w14:paraId="77BC9D24" w14:textId="4FDA6072" w:rsidR="009A29E5" w:rsidRDefault="00CD6C16" w:rsidP="009A29E5">
      <w:pPr>
        <w:spacing w:before="0" w:after="0"/>
        <w:ind w:left="600" w:hanging="600"/>
        <w:contextualSpacing w:val="0"/>
        <w:jc w:val="left"/>
        <w:rPr>
          <w:color w:val="000000"/>
          <w:szCs w:val="23"/>
          <w:lang w:val="en-PH" w:eastAsia="en-PH"/>
        </w:rPr>
      </w:pPr>
      <w:r w:rsidRPr="00CD6C16">
        <w:rPr>
          <w:color w:val="000000"/>
          <w:szCs w:val="23"/>
          <w:lang w:val="en-PH" w:eastAsia="en-PH"/>
        </w:rPr>
        <w:t xml:space="preserve">Philippine Statistics </w:t>
      </w:r>
      <w:proofErr w:type="gramStart"/>
      <w:r w:rsidRPr="00CD6C16">
        <w:rPr>
          <w:color w:val="000000"/>
          <w:szCs w:val="23"/>
          <w:lang w:val="en-PH" w:eastAsia="en-PH"/>
        </w:rPr>
        <w:t>Authority  (</w:t>
      </w:r>
      <w:proofErr w:type="gramEnd"/>
      <w:r w:rsidRPr="00CD6C16">
        <w:rPr>
          <w:color w:val="000000"/>
          <w:szCs w:val="23"/>
          <w:lang w:val="en-PH" w:eastAsia="en-PH"/>
        </w:rPr>
        <w:t>2024).</w:t>
      </w:r>
      <w:r>
        <w:rPr>
          <w:color w:val="000000"/>
          <w:szCs w:val="23"/>
          <w:lang w:val="en-PH" w:eastAsia="en-PH"/>
        </w:rPr>
        <w:t xml:space="preserve"> </w:t>
      </w:r>
      <w:r w:rsidR="009A29E5" w:rsidRPr="009A29E5">
        <w:rPr>
          <w:i/>
          <w:iCs/>
          <w:color w:val="000000"/>
          <w:szCs w:val="23"/>
          <w:lang w:val="en-PH" w:eastAsia="en-PH"/>
        </w:rPr>
        <w:t>Rice and Corn Situation and Outlook Reports</w:t>
      </w:r>
      <w:r>
        <w:rPr>
          <w:i/>
          <w:iCs/>
          <w:color w:val="000000"/>
          <w:szCs w:val="23"/>
          <w:lang w:val="en-PH" w:eastAsia="en-PH"/>
        </w:rPr>
        <w:t xml:space="preserve">. </w:t>
      </w:r>
      <w:r w:rsidR="009A29E5" w:rsidRPr="009A29E5">
        <w:rPr>
          <w:color w:val="000000"/>
          <w:szCs w:val="23"/>
          <w:lang w:val="en-PH" w:eastAsia="en-PH"/>
        </w:rPr>
        <w:t>P</w:t>
      </w:r>
      <w:r>
        <w:rPr>
          <w:color w:val="000000"/>
          <w:szCs w:val="23"/>
          <w:lang w:val="en-PH" w:eastAsia="en-PH"/>
        </w:rPr>
        <w:t>SA</w:t>
      </w:r>
      <w:r w:rsidR="009A29E5" w:rsidRPr="009A29E5">
        <w:rPr>
          <w:color w:val="000000"/>
          <w:szCs w:val="23"/>
          <w:lang w:val="en-PH" w:eastAsia="en-PH"/>
        </w:rPr>
        <w:t xml:space="preserve">.gov.ph. </w:t>
      </w:r>
      <w:hyperlink r:id="rId51" w:history="1">
        <w:r w:rsidR="009A29E5" w:rsidRPr="009A29E5">
          <w:rPr>
            <w:rStyle w:val="Hyperlink"/>
            <w:szCs w:val="23"/>
            <w:lang w:val="en-PH" w:eastAsia="en-PH"/>
          </w:rPr>
          <w:t>https://www.psa.gov.ph/content/rice-and-corn-situation-and-outlook-reports</w:t>
        </w:r>
      </w:hyperlink>
    </w:p>
    <w:p w14:paraId="06C413B4" w14:textId="443A7194" w:rsidR="009A29E5" w:rsidRDefault="009A29E5" w:rsidP="009A29E5">
      <w:pPr>
        <w:spacing w:before="0" w:after="0"/>
        <w:ind w:left="600" w:hanging="600"/>
        <w:contextualSpacing w:val="0"/>
        <w:jc w:val="left"/>
        <w:rPr>
          <w:color w:val="000000"/>
          <w:szCs w:val="23"/>
          <w:lang w:val="en-PH" w:eastAsia="en-PH"/>
        </w:rPr>
      </w:pPr>
      <w:r w:rsidRPr="009A29E5">
        <w:rPr>
          <w:color w:val="000000"/>
          <w:szCs w:val="23"/>
          <w:lang w:val="en-PH" w:eastAsia="en-PH"/>
        </w:rPr>
        <w:lastRenderedPageBreak/>
        <w:t xml:space="preserve">Shin, H. (2021, February 10). </w:t>
      </w:r>
      <w:r w:rsidRPr="00CD6C16">
        <w:rPr>
          <w:i/>
          <w:iCs/>
          <w:color w:val="000000"/>
          <w:szCs w:val="23"/>
          <w:lang w:val="en-PH" w:eastAsia="en-PH"/>
        </w:rPr>
        <w:t xml:space="preserve">Council Post: Preparing For </w:t>
      </w:r>
      <w:proofErr w:type="gramStart"/>
      <w:r w:rsidRPr="00CD6C16">
        <w:rPr>
          <w:i/>
          <w:iCs/>
          <w:color w:val="000000"/>
          <w:szCs w:val="23"/>
          <w:lang w:val="en-PH" w:eastAsia="en-PH"/>
        </w:rPr>
        <w:t>The</w:t>
      </w:r>
      <w:proofErr w:type="gramEnd"/>
      <w:r w:rsidRPr="00CD6C16">
        <w:rPr>
          <w:i/>
          <w:iCs/>
          <w:color w:val="000000"/>
          <w:szCs w:val="23"/>
          <w:lang w:val="en-PH" w:eastAsia="en-PH"/>
        </w:rPr>
        <w:t xml:space="preserve"> Unpredictable In Food And Agriculture</w:t>
      </w:r>
      <w:r w:rsidRPr="009A29E5">
        <w:rPr>
          <w:color w:val="000000"/>
          <w:szCs w:val="23"/>
          <w:lang w:val="en-PH" w:eastAsia="en-PH"/>
        </w:rPr>
        <w:t>. </w:t>
      </w:r>
      <w:r w:rsidRPr="00CD6C16">
        <w:rPr>
          <w:color w:val="000000"/>
          <w:szCs w:val="23"/>
          <w:lang w:val="en-PH" w:eastAsia="en-PH"/>
        </w:rPr>
        <w:t>Forbes</w:t>
      </w:r>
      <w:r w:rsidRPr="009A29E5">
        <w:rPr>
          <w:color w:val="000000"/>
          <w:szCs w:val="23"/>
          <w:lang w:val="en-PH" w:eastAsia="en-PH"/>
        </w:rPr>
        <w:t xml:space="preserve">. </w:t>
      </w:r>
      <w:hyperlink r:id="rId52" w:history="1">
        <w:r w:rsidRPr="009A29E5">
          <w:rPr>
            <w:rStyle w:val="Hyperlink"/>
            <w:szCs w:val="23"/>
            <w:lang w:val="en-PH" w:eastAsia="en-PH"/>
          </w:rPr>
          <w:t>https://www.forbes.com/sites/forbesbusinessdevelopmentcouncil/2021/02/11/preparing-for-the-unpredictable-in-food-and-agriculture/</w:t>
        </w:r>
      </w:hyperlink>
    </w:p>
    <w:p w14:paraId="1017BB77" w14:textId="5A3B93D3" w:rsidR="001734D5" w:rsidRDefault="001734D5">
      <w:pPr>
        <w:contextualSpacing w:val="0"/>
        <w:rPr>
          <w:color w:val="000000"/>
          <w:szCs w:val="23"/>
          <w:lang w:val="en-PH" w:eastAsia="en-PH"/>
        </w:rPr>
      </w:pPr>
      <w:r>
        <w:rPr>
          <w:color w:val="000000"/>
          <w:szCs w:val="23"/>
          <w:lang w:val="en-PH" w:eastAsia="en-PH"/>
        </w:rPr>
        <w:br w:type="page"/>
      </w:r>
    </w:p>
    <w:p w14:paraId="3AA2FC0A" w14:textId="5151E239" w:rsidR="009A29E5" w:rsidRDefault="001734D5" w:rsidP="001734D5">
      <w:pPr>
        <w:pStyle w:val="Heading1"/>
        <w:rPr>
          <w:lang w:val="en-PH" w:eastAsia="en-PH"/>
        </w:rPr>
      </w:pPr>
      <w:r>
        <w:rPr>
          <w:lang w:val="en-PH" w:eastAsia="en-PH"/>
        </w:rPr>
        <w:lastRenderedPageBreak/>
        <w:t>Appendix A</w:t>
      </w:r>
      <w:r>
        <w:rPr>
          <w:lang w:val="en-PH" w:eastAsia="en-PH"/>
        </w:rPr>
        <w:br/>
        <w:t>CURRICULUM VITAE</w:t>
      </w:r>
    </w:p>
    <w:p w14:paraId="6696B533" w14:textId="1600FDE5" w:rsidR="009A29E5" w:rsidRPr="00742D1E" w:rsidRDefault="00742D1E" w:rsidP="00742D1E">
      <w:pPr>
        <w:ind w:firstLine="0"/>
        <w:rPr>
          <w:lang w:val="en-PH" w:eastAsia="en-PH"/>
        </w:rPr>
      </w:pPr>
      <w:r>
        <w:rPr>
          <w:noProof/>
          <w:color w:val="000000"/>
          <w:bdr w:val="none" w:sz="0" w:space="0" w:color="auto" w:frame="1"/>
        </w:rPr>
        <w:drawing>
          <wp:inline distT="0" distB="0" distL="0" distR="0" wp14:anchorId="4BF1CFD7" wp14:editId="35658931">
            <wp:extent cx="5274310" cy="7454900"/>
            <wp:effectExtent l="0" t="0" r="2540" b="0"/>
            <wp:docPr id="50921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4310" cy="7454900"/>
                    </a:xfrm>
                    <a:prstGeom prst="rect">
                      <a:avLst/>
                    </a:prstGeom>
                    <a:noFill/>
                    <a:ln>
                      <a:noFill/>
                    </a:ln>
                  </pic:spPr>
                </pic:pic>
              </a:graphicData>
            </a:graphic>
          </wp:inline>
        </w:drawing>
      </w:r>
    </w:p>
    <w:sectPr w:rsidR="009A29E5" w:rsidRPr="00742D1E" w:rsidSect="00A3638F">
      <w:pgSz w:w="11906" w:h="16838" w:code="9"/>
      <w:pgMar w:top="1440" w:right="1440" w:bottom="1440" w:left="1440" w:header="720" w:footer="720" w:gutter="72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Earl Peter Gangoso" w:date="2023-08-02T14:52:00Z" w:initials="EPG">
    <w:p w14:paraId="0098FA4A" w14:textId="77777777" w:rsidR="00400DBC" w:rsidRPr="00F12449" w:rsidRDefault="00400DBC">
      <w:pPr>
        <w:pStyle w:val="CommentText"/>
        <w:ind w:firstLine="0"/>
        <w:jc w:val="left"/>
      </w:pPr>
      <w:r w:rsidRPr="00F12449">
        <w:rPr>
          <w:rStyle w:val="CommentReference"/>
        </w:rPr>
        <w:annotationRef/>
      </w:r>
      <w:r w:rsidRPr="00F12449">
        <w:t>To print a Word document without comments or markup:</w:t>
      </w:r>
    </w:p>
    <w:p w14:paraId="07C6A55B" w14:textId="77777777" w:rsidR="00400DBC" w:rsidRPr="00F12449" w:rsidRDefault="00400DBC">
      <w:pPr>
        <w:pStyle w:val="CommentText"/>
        <w:ind w:firstLine="0"/>
        <w:jc w:val="left"/>
      </w:pPr>
      <w:r w:rsidRPr="00F12449">
        <w:t>1. Click the File tab.</w:t>
      </w:r>
    </w:p>
    <w:p w14:paraId="6AC23793" w14:textId="77777777" w:rsidR="00400DBC" w:rsidRPr="00F12449" w:rsidRDefault="00400DBC">
      <w:pPr>
        <w:pStyle w:val="CommentText"/>
        <w:ind w:firstLine="0"/>
        <w:jc w:val="left"/>
      </w:pPr>
      <w:r w:rsidRPr="00F12449">
        <w:t>2. Choose Print.</w:t>
      </w:r>
    </w:p>
    <w:p w14:paraId="37DAEB7D" w14:textId="77777777" w:rsidR="00400DBC" w:rsidRPr="00F12449" w:rsidRDefault="00400DBC">
      <w:pPr>
        <w:pStyle w:val="CommentText"/>
        <w:ind w:firstLine="0"/>
        <w:jc w:val="left"/>
      </w:pPr>
      <w:r w:rsidRPr="00F12449">
        <w:t>3. Select Print All Pages.</w:t>
      </w:r>
    </w:p>
    <w:p w14:paraId="7C02B206" w14:textId="77777777" w:rsidR="00400DBC" w:rsidRPr="00F12449" w:rsidRDefault="00400DBC">
      <w:pPr>
        <w:pStyle w:val="CommentText"/>
        <w:ind w:firstLine="0"/>
        <w:jc w:val="left"/>
      </w:pPr>
      <w:r w:rsidRPr="00F12449">
        <w:t>4. Uncheck Print Markup.</w:t>
      </w:r>
    </w:p>
  </w:comment>
  <w:comment w:id="5" w:author="Earl Peter Gangoso [2]" w:date="2024-08-14T10:41:00Z" w:initials="EG">
    <w:p w14:paraId="1215A59F" w14:textId="77777777" w:rsidR="001734D5" w:rsidRDefault="001734D5" w:rsidP="001734D5">
      <w:pPr>
        <w:pStyle w:val="CommentText"/>
        <w:ind w:firstLine="0"/>
        <w:jc w:val="left"/>
      </w:pPr>
      <w:r>
        <w:rPr>
          <w:rStyle w:val="CommentReference"/>
        </w:rPr>
        <w:annotationRef/>
      </w:r>
      <w:r>
        <w:t>Incorrect citation.</w:t>
      </w:r>
    </w:p>
  </w:comment>
  <w:comment w:id="7" w:author="Earl Peter Gangoso" w:date="2023-08-02T12:53:00Z" w:initials="EPG">
    <w:p w14:paraId="31A77FC3" w14:textId="1DFF5E2C" w:rsidR="00270B82" w:rsidRPr="00F12449" w:rsidRDefault="00270B82">
      <w:pPr>
        <w:pStyle w:val="CommentText"/>
        <w:ind w:firstLine="0"/>
        <w:jc w:val="left"/>
      </w:pPr>
      <w:r w:rsidRPr="00F12449">
        <w:rPr>
          <w:rStyle w:val="CommentReference"/>
        </w:rPr>
        <w:annotationRef/>
      </w:r>
      <w:r w:rsidRPr="00F12449">
        <w:t>First describe the general objective. There is usually only one, as it encompasses the entirety of an investigation or a project, and it is the primary goal of the entire research to be achieved. Finally, present in detail the results that are intended to be achieved through the investigation.</w:t>
      </w:r>
    </w:p>
  </w:comment>
  <w:comment w:id="9" w:author="Earl Peter Gangoso" w:date="2023-08-02T12:53:00Z" w:initials="EPG">
    <w:p w14:paraId="135D2E72" w14:textId="77777777" w:rsidR="00270B82" w:rsidRPr="00F12449" w:rsidRDefault="00270B82">
      <w:pPr>
        <w:pStyle w:val="CommentText"/>
        <w:ind w:firstLine="0"/>
        <w:jc w:val="left"/>
      </w:pPr>
      <w:r w:rsidRPr="00F12449">
        <w:rPr>
          <w:rStyle w:val="CommentReference"/>
        </w:rPr>
        <w:annotationRef/>
      </w:r>
      <w:r w:rsidRPr="00F12449">
        <w:t xml:space="preserve">This section is also known as the limitations of the study. When identifying the scope, you need to address not only the problem or issue that you want to study but the population that you want to examine. Who will you study when examining productivity? Are you interested in worker productivity, student productivity, or general productivity? What demographic do you want to examine? </w:t>
      </w:r>
    </w:p>
  </w:comment>
  <w:comment w:id="14" w:author="Elsie Lavezaris Dajao" w:date="2024-07-22T22:31:00Z" w:initials="ELD">
    <w:p w14:paraId="584B3B3E" w14:textId="77777777" w:rsidR="00FA0191" w:rsidRPr="00F12449" w:rsidRDefault="00FA0191" w:rsidP="00FA0191">
      <w:pPr>
        <w:pStyle w:val="CommentText"/>
        <w:ind w:firstLine="0"/>
        <w:jc w:val="left"/>
      </w:pPr>
      <w:r w:rsidRPr="00F12449">
        <w:rPr>
          <w:rStyle w:val="CommentReference"/>
        </w:rPr>
        <w:annotationRef/>
      </w:r>
      <w:r w:rsidRPr="00F12449">
        <w:t xml:space="preserve">In addition, the following metrics will be utilized for evaluating the model's performance: R-squared (R²), Mean Absolute Error (MAE), and Root Mean Square Error (RMSE). </w:t>
      </w:r>
    </w:p>
  </w:comment>
  <w:comment w:id="31" w:author="Elsie Lavezaris Dajao" w:date="2024-07-22T22:34:00Z" w:initials="ELD">
    <w:p w14:paraId="233B4B66" w14:textId="77777777" w:rsidR="00FA0191" w:rsidRPr="00F12449" w:rsidRDefault="00FA0191" w:rsidP="00FA0191">
      <w:pPr>
        <w:pStyle w:val="CommentText"/>
        <w:ind w:firstLine="0"/>
        <w:jc w:val="left"/>
      </w:pPr>
      <w:r w:rsidRPr="00F12449">
        <w:rPr>
          <w:rStyle w:val="CommentReference"/>
        </w:rPr>
        <w:annotationRef/>
      </w:r>
      <w:r w:rsidRPr="00F12449">
        <w:t xml:space="preserve">...within a 10-year period onsidering historical data as well as the weather and socio-economic factors as the features of the inputs. </w:t>
      </w:r>
    </w:p>
  </w:comment>
  <w:comment w:id="44" w:author="Elsie Lavezaris Dajao" w:date="2024-07-22T22:41:00Z" w:initials="ELD">
    <w:p w14:paraId="53A2787E" w14:textId="77777777" w:rsidR="00875C76" w:rsidRPr="00F12449" w:rsidRDefault="00875C76" w:rsidP="00875C76">
      <w:pPr>
        <w:pStyle w:val="CommentText"/>
        <w:ind w:firstLine="0"/>
        <w:jc w:val="left"/>
      </w:pPr>
      <w:r w:rsidRPr="00F12449">
        <w:rPr>
          <w:rStyle w:val="CommentReference"/>
        </w:rPr>
        <w:annotationRef/>
      </w:r>
      <w:r w:rsidRPr="00F12449">
        <w:rPr>
          <w:i/>
          <w:iCs/>
        </w:rPr>
        <w:t>palay (</w:t>
      </w:r>
      <w:r w:rsidRPr="00F12449">
        <w:t xml:space="preserve"> in italics because this is a regionalistic term)</w:t>
      </w:r>
    </w:p>
  </w:comment>
  <w:comment w:id="47" w:author="Earl Peter Gangoso" w:date="2024-07-12T13:21:00Z" w:initials="EPG">
    <w:p w14:paraId="0EF30887" w14:textId="4DF18C1B" w:rsidR="003965AF" w:rsidRPr="00F12449" w:rsidRDefault="00C11CA5" w:rsidP="003965AF">
      <w:pPr>
        <w:pStyle w:val="CommentText"/>
        <w:ind w:firstLine="0"/>
        <w:jc w:val="left"/>
      </w:pPr>
      <w:r w:rsidRPr="00F12449">
        <w:rPr>
          <w:rStyle w:val="CommentReference"/>
        </w:rPr>
        <w:annotationRef/>
      </w:r>
      <w:r w:rsidR="003965AF" w:rsidRPr="00F12449">
        <w:t>Please complete...</w:t>
      </w:r>
    </w:p>
  </w:comment>
  <w:comment w:id="72" w:author="Earl Peter Gangoso" w:date="2024-07-30T10:00:00Z" w:initials="EG">
    <w:p w14:paraId="4C3BE256" w14:textId="56F8F3BE" w:rsidR="006616FD" w:rsidRDefault="006616FD" w:rsidP="006616FD">
      <w:pPr>
        <w:pStyle w:val="CommentText"/>
        <w:ind w:firstLine="0"/>
        <w:jc w:val="left"/>
      </w:pPr>
      <w:r>
        <w:rPr>
          <w:rStyle w:val="CommentReference"/>
        </w:rPr>
        <w:annotationRef/>
      </w:r>
      <w:r>
        <w:t>Use APA7 journal format.</w:t>
      </w:r>
      <w:r>
        <w:br/>
      </w:r>
      <w:r>
        <w:br/>
      </w:r>
      <w:hyperlink r:id="rId1" w:history="1">
        <w:r w:rsidRPr="0086147A">
          <w:rPr>
            <w:rStyle w:val="Hyperlink"/>
          </w:rPr>
          <w:t>https://www.scribbr.com/citing-sources/cite-a-journal-article/</w:t>
        </w:r>
      </w:hyperlink>
    </w:p>
  </w:comment>
  <w:comment w:id="73" w:author="Earl Peter Gangoso" w:date="2024-07-30T10:00:00Z" w:initials="EG">
    <w:p w14:paraId="3465686C" w14:textId="77777777" w:rsidR="006616FD" w:rsidRDefault="006616FD" w:rsidP="006616FD">
      <w:pPr>
        <w:pStyle w:val="CommentText"/>
        <w:ind w:firstLine="0"/>
        <w:jc w:val="left"/>
      </w:pPr>
      <w:r>
        <w:rPr>
          <w:rStyle w:val="CommentReference"/>
        </w:rPr>
        <w:annotationRef/>
      </w:r>
      <w:r>
        <w:t>Use APA7 journal format.</w:t>
      </w:r>
      <w:r>
        <w:br/>
      </w:r>
      <w:r>
        <w:br/>
      </w:r>
      <w:hyperlink r:id="rId2" w:history="1">
        <w:r w:rsidRPr="00126304">
          <w:rPr>
            <w:rStyle w:val="Hyperlink"/>
          </w:rPr>
          <w:t>https://www.scribbr.com/citing-sources/cite-a-journal-article/</w:t>
        </w:r>
      </w:hyperlink>
    </w:p>
  </w:comment>
  <w:comment w:id="74" w:author="Earl Peter Gangoso" w:date="2024-07-30T10:00:00Z" w:initials="EG">
    <w:p w14:paraId="618A1081" w14:textId="77777777" w:rsidR="006616FD" w:rsidRDefault="006616FD" w:rsidP="006616FD">
      <w:pPr>
        <w:pStyle w:val="CommentText"/>
        <w:ind w:firstLine="0"/>
        <w:jc w:val="left"/>
      </w:pPr>
      <w:r>
        <w:rPr>
          <w:rStyle w:val="CommentReference"/>
        </w:rPr>
        <w:annotationRef/>
      </w:r>
      <w:r>
        <w:t>Use APA7 journal format.</w:t>
      </w:r>
      <w:r>
        <w:br/>
      </w:r>
      <w:r>
        <w:br/>
      </w:r>
      <w:hyperlink r:id="rId3" w:history="1">
        <w:r w:rsidRPr="001D2676">
          <w:rPr>
            <w:rStyle w:val="Hyperlink"/>
          </w:rPr>
          <w:t>https://www.scribbr.com/citing-sources/cite-a-journal-article/</w:t>
        </w:r>
      </w:hyperlink>
    </w:p>
  </w:comment>
  <w:comment w:id="75" w:author="Earl Peter Gangoso [2]" w:date="2024-07-16T08:19:00Z" w:initials="EG">
    <w:p w14:paraId="49C55CA2" w14:textId="496D11A5" w:rsidR="00C93D45" w:rsidRPr="00F12449" w:rsidRDefault="00C93D45" w:rsidP="00C93D45">
      <w:pPr>
        <w:pStyle w:val="CommentText"/>
        <w:ind w:firstLine="0"/>
        <w:jc w:val="left"/>
      </w:pPr>
      <w:r w:rsidRPr="00F12449">
        <w:rPr>
          <w:rStyle w:val="CommentReference"/>
        </w:rPr>
        <w:annotationRef/>
      </w:r>
      <w:r w:rsidRPr="00F12449">
        <w:t>Use Title Case, not all caps.</w:t>
      </w:r>
    </w:p>
  </w:comment>
  <w:comment w:id="76" w:author="Earl Peter Gangoso [2]" w:date="2024-07-16T08:19:00Z" w:initials="EG">
    <w:p w14:paraId="2F0C87C1" w14:textId="77777777" w:rsidR="00C93D45" w:rsidRPr="00F12449" w:rsidRDefault="00C93D45" w:rsidP="00C93D45">
      <w:pPr>
        <w:pStyle w:val="CommentText"/>
        <w:ind w:firstLine="0"/>
        <w:jc w:val="left"/>
      </w:pPr>
      <w:r w:rsidRPr="00F12449">
        <w:rPr>
          <w:rStyle w:val="CommentReference"/>
        </w:rPr>
        <w:annotationRef/>
      </w:r>
      <w:r w:rsidRPr="00F12449">
        <w:t xml:space="preserve">As I checked the link, the university is </w:t>
      </w:r>
      <w:r w:rsidRPr="00F12449">
        <w:rPr>
          <w:highlight w:val="white"/>
        </w:rPr>
        <w:t>West Visayas State University</w:t>
      </w:r>
      <w:r w:rsidRPr="00F12449">
        <w:t>.</w:t>
      </w:r>
    </w:p>
  </w:comment>
  <w:comment w:id="77" w:author="Elsie Lavezaris Dajao" w:date="2024-07-22T21:36:00Z" w:initials="ELD">
    <w:p w14:paraId="37170912" w14:textId="77777777" w:rsidR="00D173D7" w:rsidRDefault="00D173D7" w:rsidP="00D173D7">
      <w:pPr>
        <w:pStyle w:val="CommentText"/>
        <w:ind w:firstLine="0"/>
        <w:jc w:val="left"/>
      </w:pPr>
      <w:r w:rsidRPr="00F12449">
        <w:rPr>
          <w:rStyle w:val="CommentReference"/>
        </w:rPr>
        <w:annotationRef/>
      </w:r>
      <w:r w:rsidRPr="00F12449">
        <w:t>Please use the APA7th edition format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C02B206" w15:done="0"/>
  <w15:commentEx w15:paraId="1215A59F" w15:done="0"/>
  <w15:commentEx w15:paraId="31A77FC3" w15:done="1"/>
  <w15:commentEx w15:paraId="135D2E72" w15:done="0"/>
  <w15:commentEx w15:paraId="584B3B3E" w15:done="0"/>
  <w15:commentEx w15:paraId="233B4B66" w15:done="0"/>
  <w15:commentEx w15:paraId="53A2787E" w15:done="0"/>
  <w15:commentEx w15:paraId="0EF30887" w15:done="0"/>
  <w15:commentEx w15:paraId="4C3BE256" w15:done="0"/>
  <w15:commentEx w15:paraId="3465686C" w15:done="0"/>
  <w15:commentEx w15:paraId="618A1081" w15:done="0"/>
  <w15:commentEx w15:paraId="49C55CA2" w15:done="0"/>
  <w15:commentEx w15:paraId="2F0C87C1" w15:done="0"/>
  <w15:commentEx w15:paraId="3717091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74EC18" w16cex:dateUtc="2023-08-02T06:52:00Z"/>
  <w16cex:commentExtensible w16cex:durableId="48A50183" w16cex:dateUtc="2024-08-14T02:41:00Z">
    <w16cex:extLst>
      <w16:ext w16:uri="{CE6994B0-6A32-4C9F-8C6B-6E91EDA988CE}">
        <cr:reactions xmlns:cr="http://schemas.microsoft.com/office/comments/2020/reactions">
          <cr:reaction reactionType="1">
            <cr:reactionInfo dateUtc="2024-08-15T16:45:54Z">
              <cr:user userId="683bc3e88d68fea6" userProvider="Windows Live" userName="Harold Tacastacas"/>
            </cr:reactionInfo>
          </cr:reaction>
        </cr:reactions>
      </w16:ext>
    </w16cex:extLst>
  </w16cex:commentExtensible>
  <w16cex:commentExtensible w16cex:durableId="2874D03E" w16cex:dateUtc="2023-08-02T04:53:00Z"/>
  <w16cex:commentExtensible w16cex:durableId="2874D046" w16cex:dateUtc="2023-08-02T04:53:00Z">
    <w16cex:extLst>
      <w16:ext w16:uri="{CE6994B0-6A32-4C9F-8C6B-6E91EDA988CE}">
        <cr:reactions xmlns:cr="http://schemas.microsoft.com/office/comments/2020/reactions">
          <cr:reaction reactionType="1">
            <cr:reactionInfo dateUtc="2024-08-15T16:32:13Z">
              <cr:user userId="683bc3e88d68fea6" userProvider="Windows Live" userName="Harold Tacastacas"/>
            </cr:reactionInfo>
          </cr:reaction>
        </cr:reactions>
      </w16:ext>
    </w16cex:extLst>
  </w16cex:commentExtensible>
  <w16cex:commentExtensible w16cex:durableId="6FFB511D" w16cex:dateUtc="2024-07-22T14:31:00Z">
    <w16cex:extLst>
      <w16:ext w16:uri="{CE6994B0-6A32-4C9F-8C6B-6E91EDA988CE}">
        <cr:reactions xmlns:cr="http://schemas.microsoft.com/office/comments/2020/reactions">
          <cr:reaction reactionType="1">
            <cr:reactionInfo dateUtc="2024-07-30T02:31:18Z">
              <cr:user userId="683bc3e88d68fea6" userProvider="Windows Live" userName="Harold Tacastacas"/>
            </cr:reactionInfo>
          </cr:reaction>
        </cr:reactions>
      </w16:ext>
    </w16cex:extLst>
  </w16cex:commentExtensible>
  <w16cex:commentExtensible w16cex:durableId="00B435CD" w16cex:dateUtc="2024-07-22T14:34:00Z">
    <w16cex:extLst>
      <w16:ext w16:uri="{CE6994B0-6A32-4C9F-8C6B-6E91EDA988CE}">
        <cr:reactions xmlns:cr="http://schemas.microsoft.com/office/comments/2020/reactions">
          <cr:reaction reactionType="1">
            <cr:reactionInfo dateUtc="2024-07-30T02:31:15Z">
              <cr:user userId="683bc3e88d68fea6" userProvider="Windows Live" userName="Harold Tacastacas"/>
            </cr:reactionInfo>
          </cr:reaction>
        </cr:reactions>
      </w16:ext>
    </w16cex:extLst>
  </w16cex:commentExtensible>
  <w16cex:commentExtensible w16cex:durableId="7C7837B9" w16cex:dateUtc="2024-07-22T14:41:00Z">
    <w16cex:extLst>
      <w16:ext w16:uri="{CE6994B0-6A32-4C9F-8C6B-6E91EDA988CE}">
        <cr:reactions xmlns:cr="http://schemas.microsoft.com/office/comments/2020/reactions">
          <cr:reaction reactionType="1">
            <cr:reactionInfo dateUtc="2024-07-30T02:36:10Z">
              <cr:user userId="683bc3e88d68fea6" userProvider="Windows Live" userName="Harold Tacastacas"/>
            </cr:reactionInfo>
          </cr:reaction>
        </cr:reactions>
      </w16:ext>
    </w16cex:extLst>
  </w16cex:commentExtensible>
  <w16cex:commentExtensible w16cex:durableId="744ED42D" w16cex:dateUtc="2024-07-12T05:21:00Z"/>
  <w16cex:commentExtensible w16cex:durableId="36C87A4F" w16cex:dateUtc="2024-07-30T02:00:00Z">
    <w16cex:extLst>
      <w16:ext w16:uri="{CE6994B0-6A32-4C9F-8C6B-6E91EDA988CE}">
        <cr:reactions xmlns:cr="http://schemas.microsoft.com/office/comments/2020/reactions">
          <cr:reaction reactionType="1">
            <cr:reactionInfo dateUtc="2024-08-08T10:19:04Z">
              <cr:user userId="683bc3e88d68fea6" userProvider="Windows Live" userName="Harold Tacastacas"/>
            </cr:reactionInfo>
          </cr:reaction>
        </cr:reactions>
      </w16:ext>
    </w16cex:extLst>
  </w16cex:commentExtensible>
  <w16cex:commentExtensible w16cex:durableId="179778DC" w16cex:dateUtc="2024-07-30T02:00:00Z">
    <w16cex:extLst>
      <w16:ext w16:uri="{CE6994B0-6A32-4C9F-8C6B-6E91EDA988CE}">
        <cr:reactions xmlns:cr="http://schemas.microsoft.com/office/comments/2020/reactions">
          <cr:reaction reactionType="1">
            <cr:reactionInfo dateUtc="2024-08-08T10:19:03Z">
              <cr:user userId="683bc3e88d68fea6" userProvider="Windows Live" userName="Harold Tacastacas"/>
            </cr:reactionInfo>
          </cr:reaction>
        </cr:reactions>
      </w16:ext>
    </w16cex:extLst>
  </w16cex:commentExtensible>
  <w16cex:commentExtensible w16cex:durableId="02721D3D" w16cex:dateUtc="2024-07-30T02:00:00Z">
    <w16cex:extLst>
      <w16:ext w16:uri="{CE6994B0-6A32-4C9F-8C6B-6E91EDA988CE}">
        <cr:reactions xmlns:cr="http://schemas.microsoft.com/office/comments/2020/reactions">
          <cr:reaction reactionType="1">
            <cr:reactionInfo dateUtc="2024-08-08T10:18:58Z">
              <cr:user userId="683bc3e88d68fea6" userProvider="Windows Live" userName="Harold Tacastacas"/>
            </cr:reactionInfo>
          </cr:reaction>
        </cr:reactions>
      </w16:ext>
    </w16cex:extLst>
  </w16cex:commentExtensible>
  <w16cex:commentExtensible w16cex:durableId="2C92F2C3" w16cex:dateUtc="2024-07-16T00:19:00Z">
    <w16cex:extLst>
      <w16:ext w16:uri="{CE6994B0-6A32-4C9F-8C6B-6E91EDA988CE}">
        <cr:reactions xmlns:cr="http://schemas.microsoft.com/office/comments/2020/reactions">
          <cr:reaction reactionType="1">
            <cr:reactionInfo dateUtc="2024-08-08T10:18:34Z">
              <cr:user userId="683bc3e88d68fea6" userProvider="Windows Live" userName="Harold Tacastacas"/>
            </cr:reactionInfo>
          </cr:reaction>
        </cr:reactions>
      </w16:ext>
    </w16cex:extLst>
  </w16cex:commentExtensible>
  <w16cex:commentExtensible w16cex:durableId="0E0E8FAE" w16cex:dateUtc="2024-07-16T00:19:00Z"/>
  <w16cex:commentExtensible w16cex:durableId="76A1F5E3" w16cex:dateUtc="2024-07-22T1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C02B206" w16cid:durableId="2874EC18"/>
  <w16cid:commentId w16cid:paraId="1215A59F" w16cid:durableId="48A50183"/>
  <w16cid:commentId w16cid:paraId="31A77FC3" w16cid:durableId="2874D03E"/>
  <w16cid:commentId w16cid:paraId="135D2E72" w16cid:durableId="2874D046"/>
  <w16cid:commentId w16cid:paraId="584B3B3E" w16cid:durableId="6FFB511D"/>
  <w16cid:commentId w16cid:paraId="233B4B66" w16cid:durableId="00B435CD"/>
  <w16cid:commentId w16cid:paraId="53A2787E" w16cid:durableId="7C7837B9"/>
  <w16cid:commentId w16cid:paraId="0EF30887" w16cid:durableId="744ED42D"/>
  <w16cid:commentId w16cid:paraId="4C3BE256" w16cid:durableId="36C87A4F"/>
  <w16cid:commentId w16cid:paraId="3465686C" w16cid:durableId="179778DC"/>
  <w16cid:commentId w16cid:paraId="618A1081" w16cid:durableId="02721D3D"/>
  <w16cid:commentId w16cid:paraId="49C55CA2" w16cid:durableId="2C92F2C3"/>
  <w16cid:commentId w16cid:paraId="2F0C87C1" w16cid:durableId="0E0E8FAE"/>
  <w16cid:commentId w16cid:paraId="37170912" w16cid:durableId="76A1F5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EBAED4" w14:textId="77777777" w:rsidR="00E15BED" w:rsidRPr="00F12449" w:rsidRDefault="00E15BED">
      <w:pPr>
        <w:spacing w:before="0" w:after="0" w:line="240" w:lineRule="auto"/>
      </w:pPr>
      <w:r w:rsidRPr="00F12449">
        <w:separator/>
      </w:r>
    </w:p>
  </w:endnote>
  <w:endnote w:type="continuationSeparator" w:id="0">
    <w:p w14:paraId="300DEA98" w14:textId="77777777" w:rsidR="00E15BED" w:rsidRPr="00F12449" w:rsidRDefault="00E15BED">
      <w:pPr>
        <w:spacing w:before="0" w:after="0" w:line="240" w:lineRule="auto"/>
      </w:pPr>
      <w:r w:rsidRPr="00F1244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68D11" w14:textId="53346E6B" w:rsidR="006B5527" w:rsidRPr="00F12449" w:rsidRDefault="006B5527" w:rsidP="006B552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33D191" w14:textId="77777777" w:rsidR="00E15BED" w:rsidRPr="00F12449" w:rsidRDefault="00E15BED">
      <w:pPr>
        <w:spacing w:before="0" w:after="0" w:line="240" w:lineRule="auto"/>
      </w:pPr>
      <w:r w:rsidRPr="00F12449">
        <w:separator/>
      </w:r>
    </w:p>
  </w:footnote>
  <w:footnote w:type="continuationSeparator" w:id="0">
    <w:p w14:paraId="662E44E8" w14:textId="77777777" w:rsidR="00E15BED" w:rsidRPr="00F12449" w:rsidRDefault="00E15BED">
      <w:pPr>
        <w:spacing w:before="0" w:after="0" w:line="240" w:lineRule="auto"/>
      </w:pPr>
      <w:r w:rsidRPr="00F1244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5122776"/>
      <w:docPartObj>
        <w:docPartGallery w:val="Page Numbers (Top of Page)"/>
        <w:docPartUnique/>
      </w:docPartObj>
    </w:sdtPr>
    <w:sdtContent>
      <w:p w14:paraId="48D870F2" w14:textId="77777777" w:rsidR="00DC5785" w:rsidRPr="00F12449" w:rsidRDefault="00DC5785">
        <w:pPr>
          <w:pStyle w:val="Header"/>
          <w:jc w:val="right"/>
        </w:pPr>
        <w:r w:rsidRPr="00F12449">
          <w:fldChar w:fldCharType="begin"/>
        </w:r>
        <w:r w:rsidRPr="00F12449">
          <w:instrText xml:space="preserve"> PAGE   \* MERGEFORMAT </w:instrText>
        </w:r>
        <w:r w:rsidRPr="00F12449">
          <w:fldChar w:fldCharType="separate"/>
        </w:r>
        <w:r w:rsidRPr="00F12449">
          <w:t>2</w:t>
        </w:r>
        <w:r w:rsidRPr="00F12449">
          <w:fldChar w:fldCharType="end"/>
        </w:r>
      </w:p>
    </w:sdtContent>
  </w:sdt>
  <w:p w14:paraId="3271C630" w14:textId="77777777" w:rsidR="00DC5785" w:rsidRPr="00F12449" w:rsidRDefault="00DC57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858070"/>
      <w:docPartObj>
        <w:docPartGallery w:val="Page Numbers (Top of Page)"/>
        <w:docPartUnique/>
      </w:docPartObj>
    </w:sdtPr>
    <w:sdtContent>
      <w:p w14:paraId="72FF18C0" w14:textId="77777777" w:rsidR="00DC5785" w:rsidRPr="00F12449" w:rsidRDefault="00DC5785">
        <w:pPr>
          <w:pStyle w:val="Header"/>
          <w:jc w:val="right"/>
        </w:pPr>
        <w:r w:rsidRPr="00F12449">
          <w:fldChar w:fldCharType="begin"/>
        </w:r>
        <w:r w:rsidRPr="00F12449">
          <w:instrText xml:space="preserve"> PAGE   \* MERGEFORMAT </w:instrText>
        </w:r>
        <w:r w:rsidRPr="00F12449">
          <w:fldChar w:fldCharType="separate"/>
        </w:r>
        <w:r w:rsidRPr="00F12449">
          <w:t>2</w:t>
        </w:r>
        <w:r w:rsidRPr="00F12449">
          <w:fldChar w:fldCharType="end"/>
        </w:r>
      </w:p>
    </w:sdtContent>
  </w:sdt>
  <w:p w14:paraId="3F658153" w14:textId="77777777" w:rsidR="00DC5785" w:rsidRPr="00F12449" w:rsidRDefault="00DC57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4524C"/>
    <w:multiLevelType w:val="hybridMultilevel"/>
    <w:tmpl w:val="FE7471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57624F"/>
    <w:multiLevelType w:val="hybridMultilevel"/>
    <w:tmpl w:val="9D460D3E"/>
    <w:lvl w:ilvl="0" w:tplc="F34676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1E346A"/>
    <w:multiLevelType w:val="hybridMultilevel"/>
    <w:tmpl w:val="21D693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9E1073"/>
    <w:multiLevelType w:val="multilevel"/>
    <w:tmpl w:val="5FCA1C7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0D801D3F"/>
    <w:multiLevelType w:val="hybridMultilevel"/>
    <w:tmpl w:val="769489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F1397D"/>
    <w:multiLevelType w:val="hybridMultilevel"/>
    <w:tmpl w:val="7D70C916"/>
    <w:lvl w:ilvl="0" w:tplc="CD2C9CAC">
      <w:start w:val="1"/>
      <w:numFmt w:val="bullet"/>
      <w:lvlText w:val=""/>
      <w:lvlJc w:val="left"/>
      <w:pPr>
        <w:ind w:left="720" w:hanging="360"/>
      </w:pPr>
      <w:rPr>
        <w:rFonts w:ascii="Symbol" w:hAnsi="Symbol"/>
      </w:rPr>
    </w:lvl>
    <w:lvl w:ilvl="1" w:tplc="0936BBCC">
      <w:start w:val="1"/>
      <w:numFmt w:val="bullet"/>
      <w:lvlText w:val=""/>
      <w:lvlJc w:val="left"/>
      <w:pPr>
        <w:ind w:left="720" w:hanging="360"/>
      </w:pPr>
      <w:rPr>
        <w:rFonts w:ascii="Symbol" w:hAnsi="Symbol"/>
      </w:rPr>
    </w:lvl>
    <w:lvl w:ilvl="2" w:tplc="09F685F4">
      <w:start w:val="1"/>
      <w:numFmt w:val="bullet"/>
      <w:lvlText w:val=""/>
      <w:lvlJc w:val="left"/>
      <w:pPr>
        <w:ind w:left="720" w:hanging="360"/>
      </w:pPr>
      <w:rPr>
        <w:rFonts w:ascii="Symbol" w:hAnsi="Symbol"/>
      </w:rPr>
    </w:lvl>
    <w:lvl w:ilvl="3" w:tplc="6BEA6748">
      <w:start w:val="1"/>
      <w:numFmt w:val="bullet"/>
      <w:lvlText w:val=""/>
      <w:lvlJc w:val="left"/>
      <w:pPr>
        <w:ind w:left="720" w:hanging="360"/>
      </w:pPr>
      <w:rPr>
        <w:rFonts w:ascii="Symbol" w:hAnsi="Symbol"/>
      </w:rPr>
    </w:lvl>
    <w:lvl w:ilvl="4" w:tplc="CCEC38FE">
      <w:start w:val="1"/>
      <w:numFmt w:val="bullet"/>
      <w:lvlText w:val=""/>
      <w:lvlJc w:val="left"/>
      <w:pPr>
        <w:ind w:left="720" w:hanging="360"/>
      </w:pPr>
      <w:rPr>
        <w:rFonts w:ascii="Symbol" w:hAnsi="Symbol"/>
      </w:rPr>
    </w:lvl>
    <w:lvl w:ilvl="5" w:tplc="CD2A62CE">
      <w:start w:val="1"/>
      <w:numFmt w:val="bullet"/>
      <w:lvlText w:val=""/>
      <w:lvlJc w:val="left"/>
      <w:pPr>
        <w:ind w:left="720" w:hanging="360"/>
      </w:pPr>
      <w:rPr>
        <w:rFonts w:ascii="Symbol" w:hAnsi="Symbol"/>
      </w:rPr>
    </w:lvl>
    <w:lvl w:ilvl="6" w:tplc="EA90447C">
      <w:start w:val="1"/>
      <w:numFmt w:val="bullet"/>
      <w:lvlText w:val=""/>
      <w:lvlJc w:val="left"/>
      <w:pPr>
        <w:ind w:left="720" w:hanging="360"/>
      </w:pPr>
      <w:rPr>
        <w:rFonts w:ascii="Symbol" w:hAnsi="Symbol"/>
      </w:rPr>
    </w:lvl>
    <w:lvl w:ilvl="7" w:tplc="9B3005F2">
      <w:start w:val="1"/>
      <w:numFmt w:val="bullet"/>
      <w:lvlText w:val=""/>
      <w:lvlJc w:val="left"/>
      <w:pPr>
        <w:ind w:left="720" w:hanging="360"/>
      </w:pPr>
      <w:rPr>
        <w:rFonts w:ascii="Symbol" w:hAnsi="Symbol"/>
      </w:rPr>
    </w:lvl>
    <w:lvl w:ilvl="8" w:tplc="5C9C421C">
      <w:start w:val="1"/>
      <w:numFmt w:val="bullet"/>
      <w:lvlText w:val=""/>
      <w:lvlJc w:val="left"/>
      <w:pPr>
        <w:ind w:left="720" w:hanging="360"/>
      </w:pPr>
      <w:rPr>
        <w:rFonts w:ascii="Symbol" w:hAnsi="Symbol"/>
      </w:rPr>
    </w:lvl>
  </w:abstractNum>
  <w:abstractNum w:abstractNumId="6" w15:restartNumberingAfterBreak="0">
    <w:nsid w:val="11A232CC"/>
    <w:multiLevelType w:val="hybridMultilevel"/>
    <w:tmpl w:val="D1AEAB06"/>
    <w:lvl w:ilvl="0" w:tplc="922ABC66">
      <w:start w:val="1"/>
      <w:numFmt w:val="bullet"/>
      <w:lvlText w:val=""/>
      <w:lvlJc w:val="left"/>
      <w:pPr>
        <w:ind w:left="720" w:hanging="360"/>
      </w:pPr>
      <w:rPr>
        <w:rFonts w:ascii="Symbol" w:hAnsi="Symbol"/>
      </w:rPr>
    </w:lvl>
    <w:lvl w:ilvl="1" w:tplc="3B9AD6A2">
      <w:start w:val="1"/>
      <w:numFmt w:val="bullet"/>
      <w:lvlText w:val=""/>
      <w:lvlJc w:val="left"/>
      <w:pPr>
        <w:ind w:left="720" w:hanging="360"/>
      </w:pPr>
      <w:rPr>
        <w:rFonts w:ascii="Symbol" w:hAnsi="Symbol"/>
      </w:rPr>
    </w:lvl>
    <w:lvl w:ilvl="2" w:tplc="96C0DFC4">
      <w:start w:val="1"/>
      <w:numFmt w:val="bullet"/>
      <w:lvlText w:val=""/>
      <w:lvlJc w:val="left"/>
      <w:pPr>
        <w:ind w:left="720" w:hanging="360"/>
      </w:pPr>
      <w:rPr>
        <w:rFonts w:ascii="Symbol" w:hAnsi="Symbol"/>
      </w:rPr>
    </w:lvl>
    <w:lvl w:ilvl="3" w:tplc="EEA4CAAA">
      <w:start w:val="1"/>
      <w:numFmt w:val="bullet"/>
      <w:lvlText w:val=""/>
      <w:lvlJc w:val="left"/>
      <w:pPr>
        <w:ind w:left="720" w:hanging="360"/>
      </w:pPr>
      <w:rPr>
        <w:rFonts w:ascii="Symbol" w:hAnsi="Symbol"/>
      </w:rPr>
    </w:lvl>
    <w:lvl w:ilvl="4" w:tplc="55E831BE">
      <w:start w:val="1"/>
      <w:numFmt w:val="bullet"/>
      <w:lvlText w:val=""/>
      <w:lvlJc w:val="left"/>
      <w:pPr>
        <w:ind w:left="720" w:hanging="360"/>
      </w:pPr>
      <w:rPr>
        <w:rFonts w:ascii="Symbol" w:hAnsi="Symbol"/>
      </w:rPr>
    </w:lvl>
    <w:lvl w:ilvl="5" w:tplc="8F60BE08">
      <w:start w:val="1"/>
      <w:numFmt w:val="bullet"/>
      <w:lvlText w:val=""/>
      <w:lvlJc w:val="left"/>
      <w:pPr>
        <w:ind w:left="720" w:hanging="360"/>
      </w:pPr>
      <w:rPr>
        <w:rFonts w:ascii="Symbol" w:hAnsi="Symbol"/>
      </w:rPr>
    </w:lvl>
    <w:lvl w:ilvl="6" w:tplc="D9342DFA">
      <w:start w:val="1"/>
      <w:numFmt w:val="bullet"/>
      <w:lvlText w:val=""/>
      <w:lvlJc w:val="left"/>
      <w:pPr>
        <w:ind w:left="720" w:hanging="360"/>
      </w:pPr>
      <w:rPr>
        <w:rFonts w:ascii="Symbol" w:hAnsi="Symbol"/>
      </w:rPr>
    </w:lvl>
    <w:lvl w:ilvl="7" w:tplc="3A089A38">
      <w:start w:val="1"/>
      <w:numFmt w:val="bullet"/>
      <w:lvlText w:val=""/>
      <w:lvlJc w:val="left"/>
      <w:pPr>
        <w:ind w:left="720" w:hanging="360"/>
      </w:pPr>
      <w:rPr>
        <w:rFonts w:ascii="Symbol" w:hAnsi="Symbol"/>
      </w:rPr>
    </w:lvl>
    <w:lvl w:ilvl="8" w:tplc="013471F0">
      <w:start w:val="1"/>
      <w:numFmt w:val="bullet"/>
      <w:lvlText w:val=""/>
      <w:lvlJc w:val="left"/>
      <w:pPr>
        <w:ind w:left="720" w:hanging="360"/>
      </w:pPr>
      <w:rPr>
        <w:rFonts w:ascii="Symbol" w:hAnsi="Symbol"/>
      </w:rPr>
    </w:lvl>
  </w:abstractNum>
  <w:abstractNum w:abstractNumId="7" w15:restartNumberingAfterBreak="0">
    <w:nsid w:val="19A044B9"/>
    <w:multiLevelType w:val="hybridMultilevel"/>
    <w:tmpl w:val="5E8479E6"/>
    <w:lvl w:ilvl="0" w:tplc="D0420816">
      <w:start w:val="1"/>
      <w:numFmt w:val="bullet"/>
      <w:lvlText w:val=""/>
      <w:lvlJc w:val="left"/>
      <w:pPr>
        <w:ind w:left="720" w:hanging="360"/>
      </w:pPr>
      <w:rPr>
        <w:rFonts w:ascii="Symbol" w:hAnsi="Symbol"/>
      </w:rPr>
    </w:lvl>
    <w:lvl w:ilvl="1" w:tplc="AC548988">
      <w:start w:val="1"/>
      <w:numFmt w:val="bullet"/>
      <w:lvlText w:val=""/>
      <w:lvlJc w:val="left"/>
      <w:pPr>
        <w:ind w:left="720" w:hanging="360"/>
      </w:pPr>
      <w:rPr>
        <w:rFonts w:ascii="Symbol" w:hAnsi="Symbol"/>
      </w:rPr>
    </w:lvl>
    <w:lvl w:ilvl="2" w:tplc="A2A4F936">
      <w:start w:val="1"/>
      <w:numFmt w:val="bullet"/>
      <w:lvlText w:val=""/>
      <w:lvlJc w:val="left"/>
      <w:pPr>
        <w:ind w:left="720" w:hanging="360"/>
      </w:pPr>
      <w:rPr>
        <w:rFonts w:ascii="Symbol" w:hAnsi="Symbol"/>
      </w:rPr>
    </w:lvl>
    <w:lvl w:ilvl="3" w:tplc="56AEE456">
      <w:start w:val="1"/>
      <w:numFmt w:val="bullet"/>
      <w:lvlText w:val=""/>
      <w:lvlJc w:val="left"/>
      <w:pPr>
        <w:ind w:left="720" w:hanging="360"/>
      </w:pPr>
      <w:rPr>
        <w:rFonts w:ascii="Symbol" w:hAnsi="Symbol"/>
      </w:rPr>
    </w:lvl>
    <w:lvl w:ilvl="4" w:tplc="45320EF0">
      <w:start w:val="1"/>
      <w:numFmt w:val="bullet"/>
      <w:lvlText w:val=""/>
      <w:lvlJc w:val="left"/>
      <w:pPr>
        <w:ind w:left="720" w:hanging="360"/>
      </w:pPr>
      <w:rPr>
        <w:rFonts w:ascii="Symbol" w:hAnsi="Symbol"/>
      </w:rPr>
    </w:lvl>
    <w:lvl w:ilvl="5" w:tplc="6AA838DC">
      <w:start w:val="1"/>
      <w:numFmt w:val="bullet"/>
      <w:lvlText w:val=""/>
      <w:lvlJc w:val="left"/>
      <w:pPr>
        <w:ind w:left="720" w:hanging="360"/>
      </w:pPr>
      <w:rPr>
        <w:rFonts w:ascii="Symbol" w:hAnsi="Symbol"/>
      </w:rPr>
    </w:lvl>
    <w:lvl w:ilvl="6" w:tplc="B148B87E">
      <w:start w:val="1"/>
      <w:numFmt w:val="bullet"/>
      <w:lvlText w:val=""/>
      <w:lvlJc w:val="left"/>
      <w:pPr>
        <w:ind w:left="720" w:hanging="360"/>
      </w:pPr>
      <w:rPr>
        <w:rFonts w:ascii="Symbol" w:hAnsi="Symbol"/>
      </w:rPr>
    </w:lvl>
    <w:lvl w:ilvl="7" w:tplc="4EF68CEA">
      <w:start w:val="1"/>
      <w:numFmt w:val="bullet"/>
      <w:lvlText w:val=""/>
      <w:lvlJc w:val="left"/>
      <w:pPr>
        <w:ind w:left="720" w:hanging="360"/>
      </w:pPr>
      <w:rPr>
        <w:rFonts w:ascii="Symbol" w:hAnsi="Symbol"/>
      </w:rPr>
    </w:lvl>
    <w:lvl w:ilvl="8" w:tplc="8AC8AC0A">
      <w:start w:val="1"/>
      <w:numFmt w:val="bullet"/>
      <w:lvlText w:val=""/>
      <w:lvlJc w:val="left"/>
      <w:pPr>
        <w:ind w:left="720" w:hanging="360"/>
      </w:pPr>
      <w:rPr>
        <w:rFonts w:ascii="Symbol" w:hAnsi="Symbol"/>
      </w:rPr>
    </w:lvl>
  </w:abstractNum>
  <w:abstractNum w:abstractNumId="8" w15:restartNumberingAfterBreak="0">
    <w:nsid w:val="1AFB4133"/>
    <w:multiLevelType w:val="hybridMultilevel"/>
    <w:tmpl w:val="11E27A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09C4340"/>
    <w:multiLevelType w:val="hybridMultilevel"/>
    <w:tmpl w:val="81F4E7B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5A02FE4"/>
    <w:multiLevelType w:val="hybridMultilevel"/>
    <w:tmpl w:val="E52439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3E61EE"/>
    <w:multiLevelType w:val="hybridMultilevel"/>
    <w:tmpl w:val="4E42A6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6943A1E"/>
    <w:multiLevelType w:val="hybridMultilevel"/>
    <w:tmpl w:val="C344880A"/>
    <w:lvl w:ilvl="0" w:tplc="84788710">
      <w:start w:val="1"/>
      <w:numFmt w:val="bullet"/>
      <w:lvlText w:val=""/>
      <w:lvlJc w:val="left"/>
      <w:pPr>
        <w:ind w:left="720" w:hanging="360"/>
      </w:pPr>
      <w:rPr>
        <w:rFonts w:ascii="Symbol" w:hAnsi="Symbol"/>
      </w:rPr>
    </w:lvl>
    <w:lvl w:ilvl="1" w:tplc="FA1243C6">
      <w:start w:val="1"/>
      <w:numFmt w:val="bullet"/>
      <w:lvlText w:val=""/>
      <w:lvlJc w:val="left"/>
      <w:pPr>
        <w:ind w:left="720" w:hanging="360"/>
      </w:pPr>
      <w:rPr>
        <w:rFonts w:ascii="Symbol" w:hAnsi="Symbol"/>
      </w:rPr>
    </w:lvl>
    <w:lvl w:ilvl="2" w:tplc="4ECE9922">
      <w:start w:val="1"/>
      <w:numFmt w:val="bullet"/>
      <w:lvlText w:val=""/>
      <w:lvlJc w:val="left"/>
      <w:pPr>
        <w:ind w:left="720" w:hanging="360"/>
      </w:pPr>
      <w:rPr>
        <w:rFonts w:ascii="Symbol" w:hAnsi="Symbol"/>
      </w:rPr>
    </w:lvl>
    <w:lvl w:ilvl="3" w:tplc="416880F8">
      <w:start w:val="1"/>
      <w:numFmt w:val="bullet"/>
      <w:lvlText w:val=""/>
      <w:lvlJc w:val="left"/>
      <w:pPr>
        <w:ind w:left="720" w:hanging="360"/>
      </w:pPr>
      <w:rPr>
        <w:rFonts w:ascii="Symbol" w:hAnsi="Symbol"/>
      </w:rPr>
    </w:lvl>
    <w:lvl w:ilvl="4" w:tplc="2D0229CC">
      <w:start w:val="1"/>
      <w:numFmt w:val="bullet"/>
      <w:lvlText w:val=""/>
      <w:lvlJc w:val="left"/>
      <w:pPr>
        <w:ind w:left="720" w:hanging="360"/>
      </w:pPr>
      <w:rPr>
        <w:rFonts w:ascii="Symbol" w:hAnsi="Symbol"/>
      </w:rPr>
    </w:lvl>
    <w:lvl w:ilvl="5" w:tplc="C9D0E618">
      <w:start w:val="1"/>
      <w:numFmt w:val="bullet"/>
      <w:lvlText w:val=""/>
      <w:lvlJc w:val="left"/>
      <w:pPr>
        <w:ind w:left="720" w:hanging="360"/>
      </w:pPr>
      <w:rPr>
        <w:rFonts w:ascii="Symbol" w:hAnsi="Symbol"/>
      </w:rPr>
    </w:lvl>
    <w:lvl w:ilvl="6" w:tplc="B34E2D52">
      <w:start w:val="1"/>
      <w:numFmt w:val="bullet"/>
      <w:lvlText w:val=""/>
      <w:lvlJc w:val="left"/>
      <w:pPr>
        <w:ind w:left="720" w:hanging="360"/>
      </w:pPr>
      <w:rPr>
        <w:rFonts w:ascii="Symbol" w:hAnsi="Symbol"/>
      </w:rPr>
    </w:lvl>
    <w:lvl w:ilvl="7" w:tplc="F82C7B54">
      <w:start w:val="1"/>
      <w:numFmt w:val="bullet"/>
      <w:lvlText w:val=""/>
      <w:lvlJc w:val="left"/>
      <w:pPr>
        <w:ind w:left="720" w:hanging="360"/>
      </w:pPr>
      <w:rPr>
        <w:rFonts w:ascii="Symbol" w:hAnsi="Symbol"/>
      </w:rPr>
    </w:lvl>
    <w:lvl w:ilvl="8" w:tplc="A19C7908">
      <w:start w:val="1"/>
      <w:numFmt w:val="bullet"/>
      <w:lvlText w:val=""/>
      <w:lvlJc w:val="left"/>
      <w:pPr>
        <w:ind w:left="720" w:hanging="360"/>
      </w:pPr>
      <w:rPr>
        <w:rFonts w:ascii="Symbol" w:hAnsi="Symbol"/>
      </w:rPr>
    </w:lvl>
  </w:abstractNum>
  <w:abstractNum w:abstractNumId="13" w15:restartNumberingAfterBreak="0">
    <w:nsid w:val="2D752662"/>
    <w:multiLevelType w:val="hybridMultilevel"/>
    <w:tmpl w:val="88E2C3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8054868"/>
    <w:multiLevelType w:val="hybridMultilevel"/>
    <w:tmpl w:val="DD2EE9B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B1B3FA0"/>
    <w:multiLevelType w:val="hybridMultilevel"/>
    <w:tmpl w:val="33A0CAFA"/>
    <w:lvl w:ilvl="0" w:tplc="9500CC82">
      <w:start w:val="1"/>
      <w:numFmt w:val="bullet"/>
      <w:lvlText w:val=""/>
      <w:lvlJc w:val="left"/>
      <w:pPr>
        <w:ind w:left="720" w:hanging="360"/>
      </w:pPr>
      <w:rPr>
        <w:rFonts w:ascii="Symbol" w:hAnsi="Symbol"/>
      </w:rPr>
    </w:lvl>
    <w:lvl w:ilvl="1" w:tplc="3236CB02">
      <w:start w:val="1"/>
      <w:numFmt w:val="bullet"/>
      <w:lvlText w:val=""/>
      <w:lvlJc w:val="left"/>
      <w:pPr>
        <w:ind w:left="720" w:hanging="360"/>
      </w:pPr>
      <w:rPr>
        <w:rFonts w:ascii="Symbol" w:hAnsi="Symbol"/>
      </w:rPr>
    </w:lvl>
    <w:lvl w:ilvl="2" w:tplc="BB8C5C76">
      <w:start w:val="1"/>
      <w:numFmt w:val="bullet"/>
      <w:lvlText w:val=""/>
      <w:lvlJc w:val="left"/>
      <w:pPr>
        <w:ind w:left="720" w:hanging="360"/>
      </w:pPr>
      <w:rPr>
        <w:rFonts w:ascii="Symbol" w:hAnsi="Symbol"/>
      </w:rPr>
    </w:lvl>
    <w:lvl w:ilvl="3" w:tplc="8084C5D0">
      <w:start w:val="1"/>
      <w:numFmt w:val="bullet"/>
      <w:lvlText w:val=""/>
      <w:lvlJc w:val="left"/>
      <w:pPr>
        <w:ind w:left="720" w:hanging="360"/>
      </w:pPr>
      <w:rPr>
        <w:rFonts w:ascii="Symbol" w:hAnsi="Symbol"/>
      </w:rPr>
    </w:lvl>
    <w:lvl w:ilvl="4" w:tplc="765041D4">
      <w:start w:val="1"/>
      <w:numFmt w:val="bullet"/>
      <w:lvlText w:val=""/>
      <w:lvlJc w:val="left"/>
      <w:pPr>
        <w:ind w:left="720" w:hanging="360"/>
      </w:pPr>
      <w:rPr>
        <w:rFonts w:ascii="Symbol" w:hAnsi="Symbol"/>
      </w:rPr>
    </w:lvl>
    <w:lvl w:ilvl="5" w:tplc="C9AC6342">
      <w:start w:val="1"/>
      <w:numFmt w:val="bullet"/>
      <w:lvlText w:val=""/>
      <w:lvlJc w:val="left"/>
      <w:pPr>
        <w:ind w:left="720" w:hanging="360"/>
      </w:pPr>
      <w:rPr>
        <w:rFonts w:ascii="Symbol" w:hAnsi="Symbol"/>
      </w:rPr>
    </w:lvl>
    <w:lvl w:ilvl="6" w:tplc="61CEAA6A">
      <w:start w:val="1"/>
      <w:numFmt w:val="bullet"/>
      <w:lvlText w:val=""/>
      <w:lvlJc w:val="left"/>
      <w:pPr>
        <w:ind w:left="720" w:hanging="360"/>
      </w:pPr>
      <w:rPr>
        <w:rFonts w:ascii="Symbol" w:hAnsi="Symbol"/>
      </w:rPr>
    </w:lvl>
    <w:lvl w:ilvl="7" w:tplc="3D684116">
      <w:start w:val="1"/>
      <w:numFmt w:val="bullet"/>
      <w:lvlText w:val=""/>
      <w:lvlJc w:val="left"/>
      <w:pPr>
        <w:ind w:left="720" w:hanging="360"/>
      </w:pPr>
      <w:rPr>
        <w:rFonts w:ascii="Symbol" w:hAnsi="Symbol"/>
      </w:rPr>
    </w:lvl>
    <w:lvl w:ilvl="8" w:tplc="7278CBF0">
      <w:start w:val="1"/>
      <w:numFmt w:val="bullet"/>
      <w:lvlText w:val=""/>
      <w:lvlJc w:val="left"/>
      <w:pPr>
        <w:ind w:left="720" w:hanging="360"/>
      </w:pPr>
      <w:rPr>
        <w:rFonts w:ascii="Symbol" w:hAnsi="Symbol"/>
      </w:rPr>
    </w:lvl>
  </w:abstractNum>
  <w:abstractNum w:abstractNumId="16" w15:restartNumberingAfterBreak="0">
    <w:nsid w:val="47D16D45"/>
    <w:multiLevelType w:val="hybridMultilevel"/>
    <w:tmpl w:val="8AAC4DB8"/>
    <w:lvl w:ilvl="0" w:tplc="00C01096">
      <w:start w:val="1"/>
      <w:numFmt w:val="bullet"/>
      <w:lvlText w:val=""/>
      <w:lvlJc w:val="left"/>
      <w:pPr>
        <w:ind w:left="720" w:hanging="360"/>
      </w:pPr>
      <w:rPr>
        <w:rFonts w:ascii="Symbol" w:hAnsi="Symbol"/>
      </w:rPr>
    </w:lvl>
    <w:lvl w:ilvl="1" w:tplc="A6929C24">
      <w:start w:val="1"/>
      <w:numFmt w:val="bullet"/>
      <w:lvlText w:val=""/>
      <w:lvlJc w:val="left"/>
      <w:pPr>
        <w:ind w:left="720" w:hanging="360"/>
      </w:pPr>
      <w:rPr>
        <w:rFonts w:ascii="Symbol" w:hAnsi="Symbol"/>
      </w:rPr>
    </w:lvl>
    <w:lvl w:ilvl="2" w:tplc="80363DFA">
      <w:start w:val="1"/>
      <w:numFmt w:val="bullet"/>
      <w:lvlText w:val=""/>
      <w:lvlJc w:val="left"/>
      <w:pPr>
        <w:ind w:left="720" w:hanging="360"/>
      </w:pPr>
      <w:rPr>
        <w:rFonts w:ascii="Symbol" w:hAnsi="Symbol"/>
      </w:rPr>
    </w:lvl>
    <w:lvl w:ilvl="3" w:tplc="1E8C5C30">
      <w:start w:val="1"/>
      <w:numFmt w:val="bullet"/>
      <w:lvlText w:val=""/>
      <w:lvlJc w:val="left"/>
      <w:pPr>
        <w:ind w:left="720" w:hanging="360"/>
      </w:pPr>
      <w:rPr>
        <w:rFonts w:ascii="Symbol" w:hAnsi="Symbol"/>
      </w:rPr>
    </w:lvl>
    <w:lvl w:ilvl="4" w:tplc="FFE2095A">
      <w:start w:val="1"/>
      <w:numFmt w:val="bullet"/>
      <w:lvlText w:val=""/>
      <w:lvlJc w:val="left"/>
      <w:pPr>
        <w:ind w:left="720" w:hanging="360"/>
      </w:pPr>
      <w:rPr>
        <w:rFonts w:ascii="Symbol" w:hAnsi="Symbol"/>
      </w:rPr>
    </w:lvl>
    <w:lvl w:ilvl="5" w:tplc="02920CFA">
      <w:start w:val="1"/>
      <w:numFmt w:val="bullet"/>
      <w:lvlText w:val=""/>
      <w:lvlJc w:val="left"/>
      <w:pPr>
        <w:ind w:left="720" w:hanging="360"/>
      </w:pPr>
      <w:rPr>
        <w:rFonts w:ascii="Symbol" w:hAnsi="Symbol"/>
      </w:rPr>
    </w:lvl>
    <w:lvl w:ilvl="6" w:tplc="4B9ADCA4">
      <w:start w:val="1"/>
      <w:numFmt w:val="bullet"/>
      <w:lvlText w:val=""/>
      <w:lvlJc w:val="left"/>
      <w:pPr>
        <w:ind w:left="720" w:hanging="360"/>
      </w:pPr>
      <w:rPr>
        <w:rFonts w:ascii="Symbol" w:hAnsi="Symbol"/>
      </w:rPr>
    </w:lvl>
    <w:lvl w:ilvl="7" w:tplc="FB463B26">
      <w:start w:val="1"/>
      <w:numFmt w:val="bullet"/>
      <w:lvlText w:val=""/>
      <w:lvlJc w:val="left"/>
      <w:pPr>
        <w:ind w:left="720" w:hanging="360"/>
      </w:pPr>
      <w:rPr>
        <w:rFonts w:ascii="Symbol" w:hAnsi="Symbol"/>
      </w:rPr>
    </w:lvl>
    <w:lvl w:ilvl="8" w:tplc="7E7E04D4">
      <w:start w:val="1"/>
      <w:numFmt w:val="bullet"/>
      <w:lvlText w:val=""/>
      <w:lvlJc w:val="left"/>
      <w:pPr>
        <w:ind w:left="720" w:hanging="360"/>
      </w:pPr>
      <w:rPr>
        <w:rFonts w:ascii="Symbol" w:hAnsi="Symbol"/>
      </w:rPr>
    </w:lvl>
  </w:abstractNum>
  <w:abstractNum w:abstractNumId="17" w15:restartNumberingAfterBreak="0">
    <w:nsid w:val="4DAF6839"/>
    <w:multiLevelType w:val="hybridMultilevel"/>
    <w:tmpl w:val="41326FD4"/>
    <w:lvl w:ilvl="0" w:tplc="7BDC0C38">
      <w:start w:val="1"/>
      <w:numFmt w:val="bullet"/>
      <w:lvlText w:val=""/>
      <w:lvlJc w:val="left"/>
      <w:pPr>
        <w:ind w:left="720" w:hanging="360"/>
      </w:pPr>
      <w:rPr>
        <w:rFonts w:ascii="Symbol" w:hAnsi="Symbol"/>
      </w:rPr>
    </w:lvl>
    <w:lvl w:ilvl="1" w:tplc="FE00F550">
      <w:start w:val="1"/>
      <w:numFmt w:val="bullet"/>
      <w:lvlText w:val=""/>
      <w:lvlJc w:val="left"/>
      <w:pPr>
        <w:ind w:left="720" w:hanging="360"/>
      </w:pPr>
      <w:rPr>
        <w:rFonts w:ascii="Symbol" w:hAnsi="Symbol"/>
      </w:rPr>
    </w:lvl>
    <w:lvl w:ilvl="2" w:tplc="C1FA285A">
      <w:start w:val="1"/>
      <w:numFmt w:val="bullet"/>
      <w:lvlText w:val=""/>
      <w:lvlJc w:val="left"/>
      <w:pPr>
        <w:ind w:left="720" w:hanging="360"/>
      </w:pPr>
      <w:rPr>
        <w:rFonts w:ascii="Symbol" w:hAnsi="Symbol"/>
      </w:rPr>
    </w:lvl>
    <w:lvl w:ilvl="3" w:tplc="722C98E0">
      <w:start w:val="1"/>
      <w:numFmt w:val="bullet"/>
      <w:lvlText w:val=""/>
      <w:lvlJc w:val="left"/>
      <w:pPr>
        <w:ind w:left="720" w:hanging="360"/>
      </w:pPr>
      <w:rPr>
        <w:rFonts w:ascii="Symbol" w:hAnsi="Symbol"/>
      </w:rPr>
    </w:lvl>
    <w:lvl w:ilvl="4" w:tplc="5BF8B63E">
      <w:start w:val="1"/>
      <w:numFmt w:val="bullet"/>
      <w:lvlText w:val=""/>
      <w:lvlJc w:val="left"/>
      <w:pPr>
        <w:ind w:left="720" w:hanging="360"/>
      </w:pPr>
      <w:rPr>
        <w:rFonts w:ascii="Symbol" w:hAnsi="Symbol"/>
      </w:rPr>
    </w:lvl>
    <w:lvl w:ilvl="5" w:tplc="04BC0588">
      <w:start w:val="1"/>
      <w:numFmt w:val="bullet"/>
      <w:lvlText w:val=""/>
      <w:lvlJc w:val="left"/>
      <w:pPr>
        <w:ind w:left="720" w:hanging="360"/>
      </w:pPr>
      <w:rPr>
        <w:rFonts w:ascii="Symbol" w:hAnsi="Symbol"/>
      </w:rPr>
    </w:lvl>
    <w:lvl w:ilvl="6" w:tplc="AEFC9708">
      <w:start w:val="1"/>
      <w:numFmt w:val="bullet"/>
      <w:lvlText w:val=""/>
      <w:lvlJc w:val="left"/>
      <w:pPr>
        <w:ind w:left="720" w:hanging="360"/>
      </w:pPr>
      <w:rPr>
        <w:rFonts w:ascii="Symbol" w:hAnsi="Symbol"/>
      </w:rPr>
    </w:lvl>
    <w:lvl w:ilvl="7" w:tplc="946C81CA">
      <w:start w:val="1"/>
      <w:numFmt w:val="bullet"/>
      <w:lvlText w:val=""/>
      <w:lvlJc w:val="left"/>
      <w:pPr>
        <w:ind w:left="720" w:hanging="360"/>
      </w:pPr>
      <w:rPr>
        <w:rFonts w:ascii="Symbol" w:hAnsi="Symbol"/>
      </w:rPr>
    </w:lvl>
    <w:lvl w:ilvl="8" w:tplc="C7F6D264">
      <w:start w:val="1"/>
      <w:numFmt w:val="bullet"/>
      <w:lvlText w:val=""/>
      <w:lvlJc w:val="left"/>
      <w:pPr>
        <w:ind w:left="720" w:hanging="360"/>
      </w:pPr>
      <w:rPr>
        <w:rFonts w:ascii="Symbol" w:hAnsi="Symbol"/>
      </w:rPr>
    </w:lvl>
  </w:abstractNum>
  <w:abstractNum w:abstractNumId="18" w15:restartNumberingAfterBreak="0">
    <w:nsid w:val="500520E3"/>
    <w:multiLevelType w:val="hybridMultilevel"/>
    <w:tmpl w:val="BB54229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9" w15:restartNumberingAfterBreak="0">
    <w:nsid w:val="54F45FF6"/>
    <w:multiLevelType w:val="hybridMultilevel"/>
    <w:tmpl w:val="591AD29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5E9824BB"/>
    <w:multiLevelType w:val="hybridMultilevel"/>
    <w:tmpl w:val="D38A0190"/>
    <w:lvl w:ilvl="0" w:tplc="C6CE8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41421BB"/>
    <w:multiLevelType w:val="hybridMultilevel"/>
    <w:tmpl w:val="919C915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15:restartNumberingAfterBreak="0">
    <w:nsid w:val="64525928"/>
    <w:multiLevelType w:val="hybridMultilevel"/>
    <w:tmpl w:val="2B720C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63B2CE9"/>
    <w:multiLevelType w:val="hybridMultilevel"/>
    <w:tmpl w:val="20C8F1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6B15EA9"/>
    <w:multiLevelType w:val="hybridMultilevel"/>
    <w:tmpl w:val="6282748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5" w15:restartNumberingAfterBreak="0">
    <w:nsid w:val="677A06D5"/>
    <w:multiLevelType w:val="hybridMultilevel"/>
    <w:tmpl w:val="F0FEEFAC"/>
    <w:lvl w:ilvl="0" w:tplc="04090015">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700C443E"/>
    <w:multiLevelType w:val="hybridMultilevel"/>
    <w:tmpl w:val="A774ACA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1004BD7"/>
    <w:multiLevelType w:val="hybridMultilevel"/>
    <w:tmpl w:val="8496DE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71BD2682"/>
    <w:multiLevelType w:val="hybridMultilevel"/>
    <w:tmpl w:val="0490534C"/>
    <w:lvl w:ilvl="0" w:tplc="E33E42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5AD4A11"/>
    <w:multiLevelType w:val="hybridMultilevel"/>
    <w:tmpl w:val="69EAD4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91A33B8"/>
    <w:multiLevelType w:val="hybridMultilevel"/>
    <w:tmpl w:val="A7EA3B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7B5C5535"/>
    <w:multiLevelType w:val="hybridMultilevel"/>
    <w:tmpl w:val="1D768F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D38210F"/>
    <w:multiLevelType w:val="hybridMultilevel"/>
    <w:tmpl w:val="E9725AC4"/>
    <w:lvl w:ilvl="0" w:tplc="71A09D20">
      <w:start w:val="1"/>
      <w:numFmt w:val="bullet"/>
      <w:lvlText w:val=""/>
      <w:lvlJc w:val="left"/>
      <w:pPr>
        <w:ind w:left="720" w:hanging="360"/>
      </w:pPr>
      <w:rPr>
        <w:rFonts w:ascii="Symbol" w:hAnsi="Symbol"/>
      </w:rPr>
    </w:lvl>
    <w:lvl w:ilvl="1" w:tplc="436A8C00">
      <w:start w:val="1"/>
      <w:numFmt w:val="bullet"/>
      <w:lvlText w:val=""/>
      <w:lvlJc w:val="left"/>
      <w:pPr>
        <w:ind w:left="720" w:hanging="360"/>
      </w:pPr>
      <w:rPr>
        <w:rFonts w:ascii="Symbol" w:hAnsi="Symbol"/>
      </w:rPr>
    </w:lvl>
    <w:lvl w:ilvl="2" w:tplc="574EDABC">
      <w:start w:val="1"/>
      <w:numFmt w:val="bullet"/>
      <w:lvlText w:val=""/>
      <w:lvlJc w:val="left"/>
      <w:pPr>
        <w:ind w:left="720" w:hanging="360"/>
      </w:pPr>
      <w:rPr>
        <w:rFonts w:ascii="Symbol" w:hAnsi="Symbol"/>
      </w:rPr>
    </w:lvl>
    <w:lvl w:ilvl="3" w:tplc="F35484D6">
      <w:start w:val="1"/>
      <w:numFmt w:val="bullet"/>
      <w:lvlText w:val=""/>
      <w:lvlJc w:val="left"/>
      <w:pPr>
        <w:ind w:left="720" w:hanging="360"/>
      </w:pPr>
      <w:rPr>
        <w:rFonts w:ascii="Symbol" w:hAnsi="Symbol"/>
      </w:rPr>
    </w:lvl>
    <w:lvl w:ilvl="4" w:tplc="7528FE7C">
      <w:start w:val="1"/>
      <w:numFmt w:val="bullet"/>
      <w:lvlText w:val=""/>
      <w:lvlJc w:val="left"/>
      <w:pPr>
        <w:ind w:left="720" w:hanging="360"/>
      </w:pPr>
      <w:rPr>
        <w:rFonts w:ascii="Symbol" w:hAnsi="Symbol"/>
      </w:rPr>
    </w:lvl>
    <w:lvl w:ilvl="5" w:tplc="7696F24A">
      <w:start w:val="1"/>
      <w:numFmt w:val="bullet"/>
      <w:lvlText w:val=""/>
      <w:lvlJc w:val="left"/>
      <w:pPr>
        <w:ind w:left="720" w:hanging="360"/>
      </w:pPr>
      <w:rPr>
        <w:rFonts w:ascii="Symbol" w:hAnsi="Symbol"/>
      </w:rPr>
    </w:lvl>
    <w:lvl w:ilvl="6" w:tplc="8752CE5A">
      <w:start w:val="1"/>
      <w:numFmt w:val="bullet"/>
      <w:lvlText w:val=""/>
      <w:lvlJc w:val="left"/>
      <w:pPr>
        <w:ind w:left="720" w:hanging="360"/>
      </w:pPr>
      <w:rPr>
        <w:rFonts w:ascii="Symbol" w:hAnsi="Symbol"/>
      </w:rPr>
    </w:lvl>
    <w:lvl w:ilvl="7" w:tplc="C7022D3E">
      <w:start w:val="1"/>
      <w:numFmt w:val="bullet"/>
      <w:lvlText w:val=""/>
      <w:lvlJc w:val="left"/>
      <w:pPr>
        <w:ind w:left="720" w:hanging="360"/>
      </w:pPr>
      <w:rPr>
        <w:rFonts w:ascii="Symbol" w:hAnsi="Symbol"/>
      </w:rPr>
    </w:lvl>
    <w:lvl w:ilvl="8" w:tplc="25A0F37C">
      <w:start w:val="1"/>
      <w:numFmt w:val="bullet"/>
      <w:lvlText w:val=""/>
      <w:lvlJc w:val="left"/>
      <w:pPr>
        <w:ind w:left="720" w:hanging="360"/>
      </w:pPr>
      <w:rPr>
        <w:rFonts w:ascii="Symbol" w:hAnsi="Symbol"/>
      </w:rPr>
    </w:lvl>
  </w:abstractNum>
  <w:abstractNum w:abstractNumId="33" w15:restartNumberingAfterBreak="0">
    <w:nsid w:val="7D48061E"/>
    <w:multiLevelType w:val="hybridMultilevel"/>
    <w:tmpl w:val="98825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D697FB6"/>
    <w:multiLevelType w:val="hybridMultilevel"/>
    <w:tmpl w:val="8B7A5226"/>
    <w:lvl w:ilvl="0" w:tplc="0A1C40B2">
      <w:start w:val="1"/>
      <w:numFmt w:val="bullet"/>
      <w:lvlText w:val=""/>
      <w:lvlJc w:val="left"/>
      <w:pPr>
        <w:ind w:left="720" w:hanging="360"/>
      </w:pPr>
      <w:rPr>
        <w:rFonts w:ascii="Symbol" w:hAnsi="Symbol"/>
      </w:rPr>
    </w:lvl>
    <w:lvl w:ilvl="1" w:tplc="7182FC50">
      <w:start w:val="1"/>
      <w:numFmt w:val="bullet"/>
      <w:lvlText w:val=""/>
      <w:lvlJc w:val="left"/>
      <w:pPr>
        <w:ind w:left="720" w:hanging="360"/>
      </w:pPr>
      <w:rPr>
        <w:rFonts w:ascii="Symbol" w:hAnsi="Symbol"/>
      </w:rPr>
    </w:lvl>
    <w:lvl w:ilvl="2" w:tplc="483A3434">
      <w:start w:val="1"/>
      <w:numFmt w:val="bullet"/>
      <w:lvlText w:val=""/>
      <w:lvlJc w:val="left"/>
      <w:pPr>
        <w:ind w:left="720" w:hanging="360"/>
      </w:pPr>
      <w:rPr>
        <w:rFonts w:ascii="Symbol" w:hAnsi="Symbol"/>
      </w:rPr>
    </w:lvl>
    <w:lvl w:ilvl="3" w:tplc="0EB0F574">
      <w:start w:val="1"/>
      <w:numFmt w:val="bullet"/>
      <w:lvlText w:val=""/>
      <w:lvlJc w:val="left"/>
      <w:pPr>
        <w:ind w:left="720" w:hanging="360"/>
      </w:pPr>
      <w:rPr>
        <w:rFonts w:ascii="Symbol" w:hAnsi="Symbol"/>
      </w:rPr>
    </w:lvl>
    <w:lvl w:ilvl="4" w:tplc="086EA826">
      <w:start w:val="1"/>
      <w:numFmt w:val="bullet"/>
      <w:lvlText w:val=""/>
      <w:lvlJc w:val="left"/>
      <w:pPr>
        <w:ind w:left="720" w:hanging="360"/>
      </w:pPr>
      <w:rPr>
        <w:rFonts w:ascii="Symbol" w:hAnsi="Symbol"/>
      </w:rPr>
    </w:lvl>
    <w:lvl w:ilvl="5" w:tplc="2DB6E89E">
      <w:start w:val="1"/>
      <w:numFmt w:val="bullet"/>
      <w:lvlText w:val=""/>
      <w:lvlJc w:val="left"/>
      <w:pPr>
        <w:ind w:left="720" w:hanging="360"/>
      </w:pPr>
      <w:rPr>
        <w:rFonts w:ascii="Symbol" w:hAnsi="Symbol"/>
      </w:rPr>
    </w:lvl>
    <w:lvl w:ilvl="6" w:tplc="9AECE2A6">
      <w:start w:val="1"/>
      <w:numFmt w:val="bullet"/>
      <w:lvlText w:val=""/>
      <w:lvlJc w:val="left"/>
      <w:pPr>
        <w:ind w:left="720" w:hanging="360"/>
      </w:pPr>
      <w:rPr>
        <w:rFonts w:ascii="Symbol" w:hAnsi="Symbol"/>
      </w:rPr>
    </w:lvl>
    <w:lvl w:ilvl="7" w:tplc="B704AB3C">
      <w:start w:val="1"/>
      <w:numFmt w:val="bullet"/>
      <w:lvlText w:val=""/>
      <w:lvlJc w:val="left"/>
      <w:pPr>
        <w:ind w:left="720" w:hanging="360"/>
      </w:pPr>
      <w:rPr>
        <w:rFonts w:ascii="Symbol" w:hAnsi="Symbol"/>
      </w:rPr>
    </w:lvl>
    <w:lvl w:ilvl="8" w:tplc="D2908B3C">
      <w:start w:val="1"/>
      <w:numFmt w:val="bullet"/>
      <w:lvlText w:val=""/>
      <w:lvlJc w:val="left"/>
      <w:pPr>
        <w:ind w:left="720" w:hanging="360"/>
      </w:pPr>
      <w:rPr>
        <w:rFonts w:ascii="Symbol" w:hAnsi="Symbol"/>
      </w:rPr>
    </w:lvl>
  </w:abstractNum>
  <w:num w:numId="1" w16cid:durableId="668603664">
    <w:abstractNumId w:val="3"/>
  </w:num>
  <w:num w:numId="2" w16cid:durableId="1660381685">
    <w:abstractNumId w:val="10"/>
  </w:num>
  <w:num w:numId="3" w16cid:durableId="133106044">
    <w:abstractNumId w:val="2"/>
  </w:num>
  <w:num w:numId="4" w16cid:durableId="1793671212">
    <w:abstractNumId w:val="11"/>
  </w:num>
  <w:num w:numId="5" w16cid:durableId="1608341914">
    <w:abstractNumId w:val="13"/>
  </w:num>
  <w:num w:numId="6" w16cid:durableId="1104806197">
    <w:abstractNumId w:val="28"/>
  </w:num>
  <w:num w:numId="7" w16cid:durableId="1766531503">
    <w:abstractNumId w:val="31"/>
  </w:num>
  <w:num w:numId="8" w16cid:durableId="873733181">
    <w:abstractNumId w:val="4"/>
  </w:num>
  <w:num w:numId="9" w16cid:durableId="1502507242">
    <w:abstractNumId w:val="0"/>
  </w:num>
  <w:num w:numId="10" w16cid:durableId="1675836711">
    <w:abstractNumId w:val="11"/>
  </w:num>
  <w:num w:numId="11" w16cid:durableId="1169100161">
    <w:abstractNumId w:val="16"/>
  </w:num>
  <w:num w:numId="12" w16cid:durableId="1465729335">
    <w:abstractNumId w:val="5"/>
  </w:num>
  <w:num w:numId="13" w16cid:durableId="1077244038">
    <w:abstractNumId w:val="6"/>
  </w:num>
  <w:num w:numId="14" w16cid:durableId="1217205326">
    <w:abstractNumId w:val="32"/>
  </w:num>
  <w:num w:numId="15" w16cid:durableId="851798979">
    <w:abstractNumId w:val="15"/>
  </w:num>
  <w:num w:numId="16" w16cid:durableId="1155224964">
    <w:abstractNumId w:val="12"/>
  </w:num>
  <w:num w:numId="17" w16cid:durableId="1045640105">
    <w:abstractNumId w:val="7"/>
  </w:num>
  <w:num w:numId="18" w16cid:durableId="45303925">
    <w:abstractNumId w:val="34"/>
  </w:num>
  <w:num w:numId="19" w16cid:durableId="921258164">
    <w:abstractNumId w:val="25"/>
  </w:num>
  <w:num w:numId="20" w16cid:durableId="1705252136">
    <w:abstractNumId w:val="17"/>
  </w:num>
  <w:num w:numId="21" w16cid:durableId="1976401560">
    <w:abstractNumId w:val="19"/>
  </w:num>
  <w:num w:numId="22" w16cid:durableId="1803843724">
    <w:abstractNumId w:val="22"/>
  </w:num>
  <w:num w:numId="23" w16cid:durableId="1524637610">
    <w:abstractNumId w:val="1"/>
  </w:num>
  <w:num w:numId="24" w16cid:durableId="1780834192">
    <w:abstractNumId w:val="20"/>
  </w:num>
  <w:num w:numId="25" w16cid:durableId="294797278">
    <w:abstractNumId w:val="26"/>
  </w:num>
  <w:num w:numId="26" w16cid:durableId="1292174413">
    <w:abstractNumId w:val="9"/>
  </w:num>
  <w:num w:numId="27" w16cid:durableId="265771969">
    <w:abstractNumId w:val="14"/>
  </w:num>
  <w:num w:numId="28" w16cid:durableId="1350765144">
    <w:abstractNumId w:val="30"/>
  </w:num>
  <w:num w:numId="29" w16cid:durableId="1898780348">
    <w:abstractNumId w:val="27"/>
  </w:num>
  <w:num w:numId="30" w16cid:durableId="98065894">
    <w:abstractNumId w:val="8"/>
  </w:num>
  <w:num w:numId="31" w16cid:durableId="893613940">
    <w:abstractNumId w:val="29"/>
  </w:num>
  <w:num w:numId="32" w16cid:durableId="1305965441">
    <w:abstractNumId w:val="23"/>
  </w:num>
  <w:num w:numId="33" w16cid:durableId="875389471">
    <w:abstractNumId w:val="33"/>
  </w:num>
  <w:num w:numId="34" w16cid:durableId="1708676971">
    <w:abstractNumId w:val="24"/>
  </w:num>
  <w:num w:numId="35" w16cid:durableId="2054307025">
    <w:abstractNumId w:val="18"/>
  </w:num>
  <w:num w:numId="36" w16cid:durableId="1774936432">
    <w:abstractNumId w:val="21"/>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arl Peter Gangoso">
    <w15:presenceInfo w15:providerId="AD" w15:userId="S::earlpeterg@ahbcs.onmicrosoft.com::29d581d2-b8d9-452a-a07e-cefa13701739"/>
  </w15:person>
  <w15:person w15:author="Earl Peter Gangoso [2]">
    <w15:presenceInfo w15:providerId="AD" w15:userId="S::earl.gangoso@lsu.edu.ph::88807804-9eef-40f7-a5b7-50fd307a0f0c"/>
  </w15:person>
  <w15:person w15:author="Elsie Lavezaris Dajao">
    <w15:presenceInfo w15:providerId="None" w15:userId="Elsie Lavezaris Daj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MzMTI0MzQ2sTA1tDBU0lEKTi0uzszPAykwtqgFAKFs/DctAAAA"/>
  </w:docVars>
  <w:rsids>
    <w:rsidRoot w:val="00270B82"/>
    <w:rsid w:val="00001B20"/>
    <w:rsid w:val="000131CD"/>
    <w:rsid w:val="000133D6"/>
    <w:rsid w:val="0001417B"/>
    <w:rsid w:val="0001666A"/>
    <w:rsid w:val="0001685F"/>
    <w:rsid w:val="000171A7"/>
    <w:rsid w:val="00023666"/>
    <w:rsid w:val="000340FD"/>
    <w:rsid w:val="00034159"/>
    <w:rsid w:val="0003459E"/>
    <w:rsid w:val="00037E25"/>
    <w:rsid w:val="000473F8"/>
    <w:rsid w:val="00047CB1"/>
    <w:rsid w:val="000531D0"/>
    <w:rsid w:val="00054ED4"/>
    <w:rsid w:val="00055EF8"/>
    <w:rsid w:val="00062138"/>
    <w:rsid w:val="000649B8"/>
    <w:rsid w:val="0006510F"/>
    <w:rsid w:val="000730B8"/>
    <w:rsid w:val="00077893"/>
    <w:rsid w:val="000820DA"/>
    <w:rsid w:val="00084122"/>
    <w:rsid w:val="000864B9"/>
    <w:rsid w:val="00086798"/>
    <w:rsid w:val="00087892"/>
    <w:rsid w:val="000A3858"/>
    <w:rsid w:val="000A44BC"/>
    <w:rsid w:val="000B3A6D"/>
    <w:rsid w:val="000C072B"/>
    <w:rsid w:val="000C268B"/>
    <w:rsid w:val="000C3D05"/>
    <w:rsid w:val="000C5C0C"/>
    <w:rsid w:val="000C5DE2"/>
    <w:rsid w:val="000C6BEC"/>
    <w:rsid w:val="000D11A3"/>
    <w:rsid w:val="000D7A13"/>
    <w:rsid w:val="000E029E"/>
    <w:rsid w:val="000F273C"/>
    <w:rsid w:val="000F4E17"/>
    <w:rsid w:val="0010150C"/>
    <w:rsid w:val="001101D2"/>
    <w:rsid w:val="001122E9"/>
    <w:rsid w:val="00113922"/>
    <w:rsid w:val="00120474"/>
    <w:rsid w:val="00122A76"/>
    <w:rsid w:val="001239CA"/>
    <w:rsid w:val="00125CEA"/>
    <w:rsid w:val="00126418"/>
    <w:rsid w:val="00126A57"/>
    <w:rsid w:val="00130F44"/>
    <w:rsid w:val="00141400"/>
    <w:rsid w:val="00142CC8"/>
    <w:rsid w:val="0015023C"/>
    <w:rsid w:val="001517D5"/>
    <w:rsid w:val="00152602"/>
    <w:rsid w:val="00152C91"/>
    <w:rsid w:val="00160D56"/>
    <w:rsid w:val="001639B6"/>
    <w:rsid w:val="00171AC9"/>
    <w:rsid w:val="00172DBB"/>
    <w:rsid w:val="00173396"/>
    <w:rsid w:val="001734D5"/>
    <w:rsid w:val="0018254F"/>
    <w:rsid w:val="001860E7"/>
    <w:rsid w:val="00192A4A"/>
    <w:rsid w:val="001A4F41"/>
    <w:rsid w:val="001A5327"/>
    <w:rsid w:val="001A53A9"/>
    <w:rsid w:val="001A742B"/>
    <w:rsid w:val="001A7A9C"/>
    <w:rsid w:val="001B28F1"/>
    <w:rsid w:val="001B6A91"/>
    <w:rsid w:val="001C2568"/>
    <w:rsid w:val="001D0F6C"/>
    <w:rsid w:val="001D4A3A"/>
    <w:rsid w:val="001E018F"/>
    <w:rsid w:val="001F4FDA"/>
    <w:rsid w:val="00210429"/>
    <w:rsid w:val="00211D83"/>
    <w:rsid w:val="00217E05"/>
    <w:rsid w:val="0023442C"/>
    <w:rsid w:val="00242EBC"/>
    <w:rsid w:val="0024604D"/>
    <w:rsid w:val="00251FC7"/>
    <w:rsid w:val="00270B82"/>
    <w:rsid w:val="00272502"/>
    <w:rsid w:val="00277021"/>
    <w:rsid w:val="0027730C"/>
    <w:rsid w:val="00277C8F"/>
    <w:rsid w:val="002800D0"/>
    <w:rsid w:val="00285DB0"/>
    <w:rsid w:val="0028605A"/>
    <w:rsid w:val="00286A54"/>
    <w:rsid w:val="00296801"/>
    <w:rsid w:val="002A6701"/>
    <w:rsid w:val="002B0B1A"/>
    <w:rsid w:val="002B0BAF"/>
    <w:rsid w:val="002B17BF"/>
    <w:rsid w:val="002B3761"/>
    <w:rsid w:val="002B7BAF"/>
    <w:rsid w:val="002C0219"/>
    <w:rsid w:val="002C03D9"/>
    <w:rsid w:val="002C5503"/>
    <w:rsid w:val="002D0485"/>
    <w:rsid w:val="002E07D9"/>
    <w:rsid w:val="002E76E0"/>
    <w:rsid w:val="002F17B7"/>
    <w:rsid w:val="002F19FC"/>
    <w:rsid w:val="002F62F1"/>
    <w:rsid w:val="002F7D60"/>
    <w:rsid w:val="00305730"/>
    <w:rsid w:val="00306AC2"/>
    <w:rsid w:val="00310AEE"/>
    <w:rsid w:val="00311926"/>
    <w:rsid w:val="003128E3"/>
    <w:rsid w:val="003131B1"/>
    <w:rsid w:val="00317978"/>
    <w:rsid w:val="00320197"/>
    <w:rsid w:val="00322302"/>
    <w:rsid w:val="00326787"/>
    <w:rsid w:val="0033043F"/>
    <w:rsid w:val="00350BE5"/>
    <w:rsid w:val="003550FF"/>
    <w:rsid w:val="003551F4"/>
    <w:rsid w:val="00357C66"/>
    <w:rsid w:val="00361BDF"/>
    <w:rsid w:val="00373D23"/>
    <w:rsid w:val="00374CD1"/>
    <w:rsid w:val="00374E7C"/>
    <w:rsid w:val="0037509C"/>
    <w:rsid w:val="003750D8"/>
    <w:rsid w:val="00375520"/>
    <w:rsid w:val="00381C79"/>
    <w:rsid w:val="00383226"/>
    <w:rsid w:val="003845DD"/>
    <w:rsid w:val="003866DB"/>
    <w:rsid w:val="003965AF"/>
    <w:rsid w:val="003A308B"/>
    <w:rsid w:val="003A4315"/>
    <w:rsid w:val="003B1EF4"/>
    <w:rsid w:val="003B61B3"/>
    <w:rsid w:val="003C1DAF"/>
    <w:rsid w:val="003C2FAF"/>
    <w:rsid w:val="003D3727"/>
    <w:rsid w:val="003E156C"/>
    <w:rsid w:val="003E4AA5"/>
    <w:rsid w:val="003E7583"/>
    <w:rsid w:val="003F587C"/>
    <w:rsid w:val="00400DBC"/>
    <w:rsid w:val="0040574E"/>
    <w:rsid w:val="00406549"/>
    <w:rsid w:val="00413B49"/>
    <w:rsid w:val="0042042F"/>
    <w:rsid w:val="0042391E"/>
    <w:rsid w:val="00425005"/>
    <w:rsid w:val="00443540"/>
    <w:rsid w:val="00452B69"/>
    <w:rsid w:val="00454051"/>
    <w:rsid w:val="004577BB"/>
    <w:rsid w:val="00462E2C"/>
    <w:rsid w:val="004644A1"/>
    <w:rsid w:val="00464F59"/>
    <w:rsid w:val="00466D71"/>
    <w:rsid w:val="004723F4"/>
    <w:rsid w:val="0049024E"/>
    <w:rsid w:val="00492108"/>
    <w:rsid w:val="004925B2"/>
    <w:rsid w:val="00495007"/>
    <w:rsid w:val="00497514"/>
    <w:rsid w:val="004A0708"/>
    <w:rsid w:val="004A46E8"/>
    <w:rsid w:val="004B1CDF"/>
    <w:rsid w:val="004B7CD0"/>
    <w:rsid w:val="004C2D6C"/>
    <w:rsid w:val="004D324C"/>
    <w:rsid w:val="004E1CE2"/>
    <w:rsid w:val="004E2614"/>
    <w:rsid w:val="004E420E"/>
    <w:rsid w:val="004F0C75"/>
    <w:rsid w:val="004F1B1A"/>
    <w:rsid w:val="004F2050"/>
    <w:rsid w:val="004F2BFF"/>
    <w:rsid w:val="004F7F02"/>
    <w:rsid w:val="00500483"/>
    <w:rsid w:val="00505B4D"/>
    <w:rsid w:val="00510C4A"/>
    <w:rsid w:val="00513630"/>
    <w:rsid w:val="00530CC8"/>
    <w:rsid w:val="00534D92"/>
    <w:rsid w:val="00534FBA"/>
    <w:rsid w:val="00540BDB"/>
    <w:rsid w:val="00555369"/>
    <w:rsid w:val="00555D92"/>
    <w:rsid w:val="00560013"/>
    <w:rsid w:val="005743C5"/>
    <w:rsid w:val="00574C48"/>
    <w:rsid w:val="00574DAB"/>
    <w:rsid w:val="00581389"/>
    <w:rsid w:val="00595335"/>
    <w:rsid w:val="005A60A3"/>
    <w:rsid w:val="005B029E"/>
    <w:rsid w:val="005B28E6"/>
    <w:rsid w:val="005B49AB"/>
    <w:rsid w:val="005B5CED"/>
    <w:rsid w:val="005C0CCC"/>
    <w:rsid w:val="005D12DA"/>
    <w:rsid w:val="005D3BB8"/>
    <w:rsid w:val="005D4FAD"/>
    <w:rsid w:val="005D66C3"/>
    <w:rsid w:val="005D73C2"/>
    <w:rsid w:val="005D74E9"/>
    <w:rsid w:val="005E0A2E"/>
    <w:rsid w:val="005E4775"/>
    <w:rsid w:val="005F5320"/>
    <w:rsid w:val="005F680B"/>
    <w:rsid w:val="0060474E"/>
    <w:rsid w:val="006053BA"/>
    <w:rsid w:val="006054F2"/>
    <w:rsid w:val="00616C73"/>
    <w:rsid w:val="006200DE"/>
    <w:rsid w:val="00623B5A"/>
    <w:rsid w:val="006241A9"/>
    <w:rsid w:val="006259AA"/>
    <w:rsid w:val="00627A27"/>
    <w:rsid w:val="00642A19"/>
    <w:rsid w:val="00643493"/>
    <w:rsid w:val="006440A3"/>
    <w:rsid w:val="00654610"/>
    <w:rsid w:val="00655268"/>
    <w:rsid w:val="0065751C"/>
    <w:rsid w:val="006616FD"/>
    <w:rsid w:val="0066342F"/>
    <w:rsid w:val="00665D04"/>
    <w:rsid w:val="00666762"/>
    <w:rsid w:val="00667988"/>
    <w:rsid w:val="00670D48"/>
    <w:rsid w:val="006835E5"/>
    <w:rsid w:val="00684609"/>
    <w:rsid w:val="00684B4A"/>
    <w:rsid w:val="00685473"/>
    <w:rsid w:val="00692DA4"/>
    <w:rsid w:val="006B5527"/>
    <w:rsid w:val="006B7D84"/>
    <w:rsid w:val="006C0010"/>
    <w:rsid w:val="006C0509"/>
    <w:rsid w:val="006C102D"/>
    <w:rsid w:val="006D1064"/>
    <w:rsid w:val="006D14D8"/>
    <w:rsid w:val="006E2201"/>
    <w:rsid w:val="006E5FF5"/>
    <w:rsid w:val="00703883"/>
    <w:rsid w:val="0070778D"/>
    <w:rsid w:val="00714D8E"/>
    <w:rsid w:val="00715DAF"/>
    <w:rsid w:val="00717774"/>
    <w:rsid w:val="00732058"/>
    <w:rsid w:val="00742D1E"/>
    <w:rsid w:val="00742F8B"/>
    <w:rsid w:val="007466BC"/>
    <w:rsid w:val="007474FE"/>
    <w:rsid w:val="00747663"/>
    <w:rsid w:val="00750EDC"/>
    <w:rsid w:val="00760A79"/>
    <w:rsid w:val="007649E5"/>
    <w:rsid w:val="007650B8"/>
    <w:rsid w:val="007668A5"/>
    <w:rsid w:val="00767631"/>
    <w:rsid w:val="00767C4A"/>
    <w:rsid w:val="00767D60"/>
    <w:rsid w:val="00772C2F"/>
    <w:rsid w:val="007826D2"/>
    <w:rsid w:val="0078359A"/>
    <w:rsid w:val="00783668"/>
    <w:rsid w:val="00787DCD"/>
    <w:rsid w:val="007919EB"/>
    <w:rsid w:val="007A59A7"/>
    <w:rsid w:val="007A6C20"/>
    <w:rsid w:val="007A7A45"/>
    <w:rsid w:val="007C0913"/>
    <w:rsid w:val="007C51B1"/>
    <w:rsid w:val="007D4B23"/>
    <w:rsid w:val="007E0AA5"/>
    <w:rsid w:val="007F02A1"/>
    <w:rsid w:val="007F1910"/>
    <w:rsid w:val="00800CCE"/>
    <w:rsid w:val="00810A64"/>
    <w:rsid w:val="008263C8"/>
    <w:rsid w:val="00833822"/>
    <w:rsid w:val="00836906"/>
    <w:rsid w:val="00853C93"/>
    <w:rsid w:val="00854E12"/>
    <w:rsid w:val="008607C4"/>
    <w:rsid w:val="0086209C"/>
    <w:rsid w:val="00864A1A"/>
    <w:rsid w:val="00866778"/>
    <w:rsid w:val="00875782"/>
    <w:rsid w:val="00875C76"/>
    <w:rsid w:val="00876590"/>
    <w:rsid w:val="00876F57"/>
    <w:rsid w:val="00877E81"/>
    <w:rsid w:val="00890200"/>
    <w:rsid w:val="00892B71"/>
    <w:rsid w:val="008A1DE9"/>
    <w:rsid w:val="008A3B26"/>
    <w:rsid w:val="008A4B14"/>
    <w:rsid w:val="008A6A77"/>
    <w:rsid w:val="008B551C"/>
    <w:rsid w:val="008B6E1D"/>
    <w:rsid w:val="008B7D74"/>
    <w:rsid w:val="008D1DDA"/>
    <w:rsid w:val="008D355D"/>
    <w:rsid w:val="008D3BC5"/>
    <w:rsid w:val="008D7101"/>
    <w:rsid w:val="008E19C4"/>
    <w:rsid w:val="008E36BA"/>
    <w:rsid w:val="008E559C"/>
    <w:rsid w:val="008E62B4"/>
    <w:rsid w:val="008F24E5"/>
    <w:rsid w:val="008F7FC5"/>
    <w:rsid w:val="00905A4D"/>
    <w:rsid w:val="00906630"/>
    <w:rsid w:val="00937012"/>
    <w:rsid w:val="00940CB8"/>
    <w:rsid w:val="00941C6F"/>
    <w:rsid w:val="00950E5E"/>
    <w:rsid w:val="00957D92"/>
    <w:rsid w:val="00961586"/>
    <w:rsid w:val="00967633"/>
    <w:rsid w:val="00981DE0"/>
    <w:rsid w:val="00994077"/>
    <w:rsid w:val="009972CE"/>
    <w:rsid w:val="009A24C6"/>
    <w:rsid w:val="009A29E5"/>
    <w:rsid w:val="009A4662"/>
    <w:rsid w:val="009B122E"/>
    <w:rsid w:val="009B3202"/>
    <w:rsid w:val="009C1A2E"/>
    <w:rsid w:val="009C6649"/>
    <w:rsid w:val="009E1A27"/>
    <w:rsid w:val="009E270A"/>
    <w:rsid w:val="009E5974"/>
    <w:rsid w:val="009F0921"/>
    <w:rsid w:val="009F0C40"/>
    <w:rsid w:val="009F1A75"/>
    <w:rsid w:val="009F4349"/>
    <w:rsid w:val="009F460F"/>
    <w:rsid w:val="009F7EFF"/>
    <w:rsid w:val="00A034E9"/>
    <w:rsid w:val="00A0446C"/>
    <w:rsid w:val="00A05408"/>
    <w:rsid w:val="00A05D88"/>
    <w:rsid w:val="00A15348"/>
    <w:rsid w:val="00A25BA1"/>
    <w:rsid w:val="00A26754"/>
    <w:rsid w:val="00A27951"/>
    <w:rsid w:val="00A31204"/>
    <w:rsid w:val="00A3638F"/>
    <w:rsid w:val="00A41909"/>
    <w:rsid w:val="00A41F7F"/>
    <w:rsid w:val="00A436B4"/>
    <w:rsid w:val="00A56A7E"/>
    <w:rsid w:val="00A6229E"/>
    <w:rsid w:val="00A67B1B"/>
    <w:rsid w:val="00A74CF9"/>
    <w:rsid w:val="00A755B3"/>
    <w:rsid w:val="00A76547"/>
    <w:rsid w:val="00A84AFF"/>
    <w:rsid w:val="00A87E3F"/>
    <w:rsid w:val="00A912A3"/>
    <w:rsid w:val="00A968CA"/>
    <w:rsid w:val="00AA20C3"/>
    <w:rsid w:val="00AA240D"/>
    <w:rsid w:val="00AB545E"/>
    <w:rsid w:val="00AB57B0"/>
    <w:rsid w:val="00AB6208"/>
    <w:rsid w:val="00AC395C"/>
    <w:rsid w:val="00AD2050"/>
    <w:rsid w:val="00AE5F76"/>
    <w:rsid w:val="00AE607C"/>
    <w:rsid w:val="00AE6E3F"/>
    <w:rsid w:val="00B0227A"/>
    <w:rsid w:val="00B122BA"/>
    <w:rsid w:val="00B209B0"/>
    <w:rsid w:val="00B23196"/>
    <w:rsid w:val="00B24C94"/>
    <w:rsid w:val="00B35F5A"/>
    <w:rsid w:val="00B36199"/>
    <w:rsid w:val="00B41499"/>
    <w:rsid w:val="00B42CAA"/>
    <w:rsid w:val="00B43AE4"/>
    <w:rsid w:val="00B520AC"/>
    <w:rsid w:val="00B62D30"/>
    <w:rsid w:val="00B65E95"/>
    <w:rsid w:val="00B72B7F"/>
    <w:rsid w:val="00B77F92"/>
    <w:rsid w:val="00B8028B"/>
    <w:rsid w:val="00B8326E"/>
    <w:rsid w:val="00B9143E"/>
    <w:rsid w:val="00B93E65"/>
    <w:rsid w:val="00B950BC"/>
    <w:rsid w:val="00BB29F3"/>
    <w:rsid w:val="00BB2C73"/>
    <w:rsid w:val="00BB4B27"/>
    <w:rsid w:val="00BC14E6"/>
    <w:rsid w:val="00BC4F5F"/>
    <w:rsid w:val="00BD1141"/>
    <w:rsid w:val="00BE1CEE"/>
    <w:rsid w:val="00BF3271"/>
    <w:rsid w:val="00BF3663"/>
    <w:rsid w:val="00C035E9"/>
    <w:rsid w:val="00C05BE3"/>
    <w:rsid w:val="00C066AF"/>
    <w:rsid w:val="00C0772C"/>
    <w:rsid w:val="00C07A28"/>
    <w:rsid w:val="00C11CA5"/>
    <w:rsid w:val="00C143E3"/>
    <w:rsid w:val="00C171FA"/>
    <w:rsid w:val="00C202C3"/>
    <w:rsid w:val="00C27F40"/>
    <w:rsid w:val="00C333D6"/>
    <w:rsid w:val="00C40005"/>
    <w:rsid w:val="00C470EC"/>
    <w:rsid w:val="00C51D57"/>
    <w:rsid w:val="00C546BD"/>
    <w:rsid w:val="00C55CCA"/>
    <w:rsid w:val="00C6105E"/>
    <w:rsid w:val="00C63BA2"/>
    <w:rsid w:val="00C705AE"/>
    <w:rsid w:val="00C71BBB"/>
    <w:rsid w:val="00C72F05"/>
    <w:rsid w:val="00C759B0"/>
    <w:rsid w:val="00C808EC"/>
    <w:rsid w:val="00C83E59"/>
    <w:rsid w:val="00C93D45"/>
    <w:rsid w:val="00CA43C2"/>
    <w:rsid w:val="00CB03B9"/>
    <w:rsid w:val="00CB29A0"/>
    <w:rsid w:val="00CB6B14"/>
    <w:rsid w:val="00CB6B4A"/>
    <w:rsid w:val="00CC11ED"/>
    <w:rsid w:val="00CC3EA2"/>
    <w:rsid w:val="00CC665E"/>
    <w:rsid w:val="00CD2857"/>
    <w:rsid w:val="00CD2992"/>
    <w:rsid w:val="00CD2C65"/>
    <w:rsid w:val="00CD4524"/>
    <w:rsid w:val="00CD6856"/>
    <w:rsid w:val="00CD6C16"/>
    <w:rsid w:val="00CE14DF"/>
    <w:rsid w:val="00CE5988"/>
    <w:rsid w:val="00CE67AE"/>
    <w:rsid w:val="00CF04D7"/>
    <w:rsid w:val="00CF5F7E"/>
    <w:rsid w:val="00D00ECA"/>
    <w:rsid w:val="00D02739"/>
    <w:rsid w:val="00D03B20"/>
    <w:rsid w:val="00D06237"/>
    <w:rsid w:val="00D07F20"/>
    <w:rsid w:val="00D1233F"/>
    <w:rsid w:val="00D14323"/>
    <w:rsid w:val="00D173D7"/>
    <w:rsid w:val="00D17EC4"/>
    <w:rsid w:val="00D326BA"/>
    <w:rsid w:val="00D35D6B"/>
    <w:rsid w:val="00D40E5C"/>
    <w:rsid w:val="00D45C8F"/>
    <w:rsid w:val="00D464F7"/>
    <w:rsid w:val="00D47316"/>
    <w:rsid w:val="00D525B5"/>
    <w:rsid w:val="00D560BE"/>
    <w:rsid w:val="00D611BC"/>
    <w:rsid w:val="00D622E3"/>
    <w:rsid w:val="00D7201F"/>
    <w:rsid w:val="00D7442A"/>
    <w:rsid w:val="00D74C76"/>
    <w:rsid w:val="00D760CE"/>
    <w:rsid w:val="00D774ED"/>
    <w:rsid w:val="00D813A7"/>
    <w:rsid w:val="00DA22BD"/>
    <w:rsid w:val="00DA2687"/>
    <w:rsid w:val="00DA29A4"/>
    <w:rsid w:val="00DA3233"/>
    <w:rsid w:val="00DA3C5B"/>
    <w:rsid w:val="00DA6272"/>
    <w:rsid w:val="00DA752D"/>
    <w:rsid w:val="00DB1682"/>
    <w:rsid w:val="00DB4D0E"/>
    <w:rsid w:val="00DC1005"/>
    <w:rsid w:val="00DC5785"/>
    <w:rsid w:val="00DC72F8"/>
    <w:rsid w:val="00DC76C6"/>
    <w:rsid w:val="00DD407B"/>
    <w:rsid w:val="00DD5392"/>
    <w:rsid w:val="00DF3375"/>
    <w:rsid w:val="00DF6DE2"/>
    <w:rsid w:val="00E000C7"/>
    <w:rsid w:val="00E03B41"/>
    <w:rsid w:val="00E042D0"/>
    <w:rsid w:val="00E05298"/>
    <w:rsid w:val="00E13CD6"/>
    <w:rsid w:val="00E13EAE"/>
    <w:rsid w:val="00E15BED"/>
    <w:rsid w:val="00E235FD"/>
    <w:rsid w:val="00E40A3B"/>
    <w:rsid w:val="00E41CF1"/>
    <w:rsid w:val="00E43C44"/>
    <w:rsid w:val="00E57760"/>
    <w:rsid w:val="00E57BE4"/>
    <w:rsid w:val="00E613C9"/>
    <w:rsid w:val="00E64FC7"/>
    <w:rsid w:val="00E70A64"/>
    <w:rsid w:val="00E714A0"/>
    <w:rsid w:val="00E80B0D"/>
    <w:rsid w:val="00E87A3D"/>
    <w:rsid w:val="00E95D46"/>
    <w:rsid w:val="00EA4AA5"/>
    <w:rsid w:val="00EB0624"/>
    <w:rsid w:val="00EB2334"/>
    <w:rsid w:val="00EB5320"/>
    <w:rsid w:val="00EC2596"/>
    <w:rsid w:val="00EC278F"/>
    <w:rsid w:val="00EC4873"/>
    <w:rsid w:val="00EC4AB7"/>
    <w:rsid w:val="00ED2970"/>
    <w:rsid w:val="00ED603B"/>
    <w:rsid w:val="00ED6BDC"/>
    <w:rsid w:val="00ED6C2E"/>
    <w:rsid w:val="00ED7471"/>
    <w:rsid w:val="00EE0FA1"/>
    <w:rsid w:val="00EE2643"/>
    <w:rsid w:val="00EE43A6"/>
    <w:rsid w:val="00EF46A6"/>
    <w:rsid w:val="00EF65E0"/>
    <w:rsid w:val="00EF67D7"/>
    <w:rsid w:val="00EF6FE1"/>
    <w:rsid w:val="00F02629"/>
    <w:rsid w:val="00F03877"/>
    <w:rsid w:val="00F0654C"/>
    <w:rsid w:val="00F077F4"/>
    <w:rsid w:val="00F12449"/>
    <w:rsid w:val="00F15B39"/>
    <w:rsid w:val="00F20169"/>
    <w:rsid w:val="00F430A5"/>
    <w:rsid w:val="00F5662F"/>
    <w:rsid w:val="00F575DB"/>
    <w:rsid w:val="00F602F4"/>
    <w:rsid w:val="00F6034A"/>
    <w:rsid w:val="00F639B0"/>
    <w:rsid w:val="00F642A5"/>
    <w:rsid w:val="00F64B72"/>
    <w:rsid w:val="00F75BDC"/>
    <w:rsid w:val="00F76277"/>
    <w:rsid w:val="00F813EB"/>
    <w:rsid w:val="00F8520D"/>
    <w:rsid w:val="00F85A02"/>
    <w:rsid w:val="00F867F2"/>
    <w:rsid w:val="00F86FD3"/>
    <w:rsid w:val="00F8759B"/>
    <w:rsid w:val="00F8779E"/>
    <w:rsid w:val="00FA0191"/>
    <w:rsid w:val="00FA6193"/>
    <w:rsid w:val="00FB37EF"/>
    <w:rsid w:val="00FC0243"/>
    <w:rsid w:val="00FC690A"/>
    <w:rsid w:val="00FD0D89"/>
    <w:rsid w:val="00FE38E0"/>
    <w:rsid w:val="00FF05E9"/>
    <w:rsid w:val="34E36E4B"/>
    <w:rsid w:val="4D855758"/>
    <w:rsid w:val="6487A6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6CC451"/>
  <w15:docId w15:val="{55116092-A8D2-4B1E-BE2A-BD53BCACF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PH" w:eastAsia="zh-CN" w:bidi="ar-SA"/>
      </w:rPr>
    </w:rPrDefault>
    <w:pPrDefault>
      <w:pPr>
        <w:spacing w:before="240" w:after="240"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6B4"/>
    <w:pPr>
      <w:contextualSpacing/>
    </w:pPr>
    <w:rPr>
      <w:sz w:val="23"/>
      <w:lang w:val="en-US"/>
    </w:rPr>
  </w:style>
  <w:style w:type="paragraph" w:styleId="Heading1">
    <w:name w:val="heading 1"/>
    <w:basedOn w:val="Normal"/>
    <w:next w:val="Normal"/>
    <w:link w:val="Heading1Char"/>
    <w:uiPriority w:val="9"/>
    <w:qFormat/>
    <w:rsid w:val="00DC5785"/>
    <w:pPr>
      <w:keepNext/>
      <w:spacing w:after="60" w:line="720" w:lineRule="auto"/>
      <w:ind w:firstLine="0"/>
      <w:jc w:val="center"/>
      <w:outlineLvl w:val="0"/>
    </w:pPr>
    <w:rPr>
      <w:bCs/>
    </w:rPr>
  </w:style>
  <w:style w:type="paragraph" w:styleId="Heading2">
    <w:name w:val="heading 2"/>
    <w:basedOn w:val="Normal"/>
    <w:next w:val="Normal"/>
    <w:link w:val="Heading2Char"/>
    <w:uiPriority w:val="9"/>
    <w:unhideWhenUsed/>
    <w:qFormat/>
    <w:pPr>
      <w:keepNext/>
      <w:spacing w:after="60"/>
      <w:ind w:firstLine="0"/>
      <w:outlineLvl w:val="1"/>
    </w:pPr>
    <w:rPr>
      <w:b/>
    </w:rPr>
  </w:style>
  <w:style w:type="paragraph" w:styleId="Heading3">
    <w:name w:val="heading 3"/>
    <w:basedOn w:val="Normal"/>
    <w:next w:val="Normal"/>
    <w:uiPriority w:val="9"/>
    <w:unhideWhenUsed/>
    <w:qFormat/>
    <w:pPr>
      <w:keepNext/>
      <w:spacing w:after="60"/>
      <w:ind w:firstLine="0"/>
      <w:outlineLvl w:val="2"/>
    </w:pPr>
    <w:rPr>
      <w:b/>
      <w:i/>
    </w:rPr>
  </w:style>
  <w:style w:type="paragraph" w:styleId="Heading4">
    <w:name w:val="heading 4"/>
    <w:basedOn w:val="Normal"/>
    <w:next w:val="Normal"/>
    <w:uiPriority w:val="9"/>
    <w:semiHidden/>
    <w:unhideWhenUsed/>
    <w:qFormat/>
    <w:rsid w:val="002B7BAF"/>
    <w:pPr>
      <w:keepNext/>
      <w:spacing w:after="60"/>
      <w:outlineLvl w:val="3"/>
    </w:pPr>
    <w:rPr>
      <w:rFonts w:eastAsia="Calibri" w:cs="Calibri"/>
      <w:i/>
      <w:szCs w:val="28"/>
    </w:rPr>
  </w:style>
  <w:style w:type="paragraph" w:styleId="Heading5">
    <w:name w:val="heading 5"/>
    <w:basedOn w:val="Normal"/>
    <w:next w:val="Normal"/>
    <w:uiPriority w:val="9"/>
    <w:semiHidden/>
    <w:unhideWhenUsed/>
    <w:qFormat/>
    <w:pPr>
      <w:spacing w:after="60"/>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uiPriority w:val="10"/>
    <w:qFormat/>
    <w:rsid w:val="002B7BAF"/>
  </w:style>
  <w:style w:type="paragraph" w:styleId="Subtitle">
    <w:name w:val="Subtitle"/>
    <w:basedOn w:val="Normal"/>
    <w:next w:val="Normal"/>
    <w:uiPriority w:val="11"/>
    <w:qFormat/>
    <w:pPr>
      <w:spacing w:after="60"/>
      <w:jc w:val="center"/>
    </w:pPr>
    <w:rPr>
      <w:rFonts w:ascii="Cambria" w:eastAsia="Cambria" w:hAnsi="Cambria" w:cs="Cambria"/>
    </w:r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2B7BAF"/>
    <w:rPr>
      <w:color w:val="808080"/>
    </w:rPr>
  </w:style>
  <w:style w:type="paragraph" w:styleId="NoSpacing">
    <w:name w:val="No Spacing"/>
    <w:basedOn w:val="Normal"/>
    <w:uiPriority w:val="1"/>
    <w:qFormat/>
    <w:rsid w:val="003866DB"/>
    <w:pPr>
      <w:spacing w:before="0" w:after="0"/>
      <w:ind w:firstLine="0"/>
      <w:jc w:val="left"/>
    </w:pPr>
  </w:style>
  <w:style w:type="character" w:styleId="SubtleEmphasis">
    <w:name w:val="Subtle Emphasis"/>
    <w:basedOn w:val="DefaultParagraphFont"/>
    <w:uiPriority w:val="19"/>
    <w:qFormat/>
    <w:rsid w:val="003866DB"/>
    <w:rPr>
      <w:i/>
      <w:iCs/>
      <w:color w:val="404040" w:themeColor="text1" w:themeTint="BF"/>
    </w:rPr>
  </w:style>
  <w:style w:type="paragraph" w:styleId="ListParagraph">
    <w:name w:val="List Paragraph"/>
    <w:basedOn w:val="Normal"/>
    <w:uiPriority w:val="34"/>
    <w:qFormat/>
    <w:rsid w:val="00DC5785"/>
    <w:pPr>
      <w:ind w:left="720" w:firstLine="0"/>
      <w:jc w:val="left"/>
    </w:pPr>
    <w:rPr>
      <w:lang w:eastAsia="en-US"/>
    </w:rPr>
  </w:style>
  <w:style w:type="paragraph" w:styleId="Header">
    <w:name w:val="header"/>
    <w:basedOn w:val="Normal"/>
    <w:link w:val="HeaderChar"/>
    <w:uiPriority w:val="99"/>
    <w:unhideWhenUsed/>
    <w:rsid w:val="003866D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866DB"/>
  </w:style>
  <w:style w:type="paragraph" w:styleId="Footer">
    <w:name w:val="footer"/>
    <w:basedOn w:val="Normal"/>
    <w:link w:val="FooterChar"/>
    <w:uiPriority w:val="99"/>
    <w:unhideWhenUsed/>
    <w:rsid w:val="003866D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866DB"/>
  </w:style>
  <w:style w:type="character" w:styleId="Hyperlink">
    <w:name w:val="Hyperlink"/>
    <w:basedOn w:val="DefaultParagraphFont"/>
    <w:uiPriority w:val="99"/>
    <w:unhideWhenUsed/>
    <w:rsid w:val="00C40005"/>
    <w:rPr>
      <w:color w:val="0000FF" w:themeColor="hyperlink"/>
      <w:u w:val="single"/>
    </w:rPr>
  </w:style>
  <w:style w:type="character" w:styleId="UnresolvedMention">
    <w:name w:val="Unresolved Mention"/>
    <w:basedOn w:val="DefaultParagraphFont"/>
    <w:uiPriority w:val="99"/>
    <w:semiHidden/>
    <w:unhideWhenUsed/>
    <w:rsid w:val="00C40005"/>
    <w:rPr>
      <w:color w:val="605E5C"/>
      <w:shd w:val="clear" w:color="auto" w:fill="E1DFDD"/>
    </w:rPr>
  </w:style>
  <w:style w:type="paragraph" w:styleId="NormalWeb">
    <w:name w:val="Normal (Web)"/>
    <w:basedOn w:val="Normal"/>
    <w:uiPriority w:val="99"/>
    <w:unhideWhenUsed/>
    <w:rsid w:val="000C5C0C"/>
    <w:pPr>
      <w:spacing w:before="100" w:beforeAutospacing="1" w:after="100" w:afterAutospacing="1" w:line="240" w:lineRule="auto"/>
      <w:ind w:firstLine="0"/>
      <w:jc w:val="left"/>
    </w:pPr>
  </w:style>
  <w:style w:type="character" w:customStyle="1" w:styleId="Heading1Char">
    <w:name w:val="Heading 1 Char"/>
    <w:basedOn w:val="DefaultParagraphFont"/>
    <w:link w:val="Heading1"/>
    <w:uiPriority w:val="9"/>
    <w:rsid w:val="00DC5785"/>
    <w:rPr>
      <w:bCs/>
      <w:sz w:val="23"/>
    </w:rPr>
  </w:style>
  <w:style w:type="paragraph" w:styleId="TOC1">
    <w:name w:val="toc 1"/>
    <w:basedOn w:val="Normal"/>
    <w:next w:val="Normal"/>
    <w:autoRedefine/>
    <w:uiPriority w:val="39"/>
    <w:unhideWhenUsed/>
    <w:rsid w:val="00CF5F7E"/>
    <w:pPr>
      <w:tabs>
        <w:tab w:val="right" w:pos="8630"/>
      </w:tabs>
      <w:spacing w:before="0" w:after="100"/>
      <w:ind w:firstLine="0"/>
    </w:pPr>
  </w:style>
  <w:style w:type="paragraph" w:styleId="TOC2">
    <w:name w:val="toc 2"/>
    <w:basedOn w:val="Normal"/>
    <w:next w:val="Normal"/>
    <w:autoRedefine/>
    <w:uiPriority w:val="39"/>
    <w:unhideWhenUsed/>
    <w:rsid w:val="00CF5F7E"/>
    <w:pPr>
      <w:spacing w:after="100"/>
      <w:ind w:left="240"/>
    </w:pPr>
  </w:style>
  <w:style w:type="paragraph" w:styleId="Date">
    <w:name w:val="Date"/>
    <w:basedOn w:val="Normal"/>
    <w:next w:val="Normal"/>
    <w:link w:val="DateChar"/>
    <w:uiPriority w:val="99"/>
    <w:semiHidden/>
    <w:unhideWhenUsed/>
    <w:rsid w:val="00142CC8"/>
  </w:style>
  <w:style w:type="character" w:customStyle="1" w:styleId="DateChar">
    <w:name w:val="Date Char"/>
    <w:basedOn w:val="DefaultParagraphFont"/>
    <w:link w:val="Date"/>
    <w:uiPriority w:val="99"/>
    <w:semiHidden/>
    <w:rsid w:val="00142CC8"/>
    <w:rPr>
      <w:sz w:val="23"/>
    </w:rPr>
  </w:style>
  <w:style w:type="character" w:customStyle="1" w:styleId="apple-tab-span">
    <w:name w:val="apple-tab-span"/>
    <w:basedOn w:val="DefaultParagraphFont"/>
    <w:rsid w:val="00C035E9"/>
  </w:style>
  <w:style w:type="paragraph" w:styleId="Caption">
    <w:name w:val="caption"/>
    <w:basedOn w:val="Normal"/>
    <w:next w:val="Normal"/>
    <w:uiPriority w:val="35"/>
    <w:unhideWhenUsed/>
    <w:qFormat/>
    <w:rsid w:val="004F2050"/>
    <w:pPr>
      <w:spacing w:before="0"/>
      <w:ind w:firstLine="0"/>
      <w:jc w:val="left"/>
    </w:pPr>
    <w:rPr>
      <w:b/>
      <w:bCs/>
      <w:iCs/>
      <w:szCs w:val="18"/>
    </w:rPr>
  </w:style>
  <w:style w:type="table" w:styleId="TableGrid">
    <w:name w:val="Table Grid"/>
    <w:basedOn w:val="TableNormal"/>
    <w:uiPriority w:val="39"/>
    <w:rsid w:val="007474F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474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ableofFigures">
    <w:name w:val="table of figures"/>
    <w:basedOn w:val="Normal"/>
    <w:next w:val="Normal"/>
    <w:uiPriority w:val="99"/>
    <w:unhideWhenUsed/>
    <w:rsid w:val="007474FE"/>
    <w:pPr>
      <w:spacing w:after="0"/>
    </w:pPr>
  </w:style>
  <w:style w:type="character" w:customStyle="1" w:styleId="Heading2Char">
    <w:name w:val="Heading 2 Char"/>
    <w:basedOn w:val="DefaultParagraphFont"/>
    <w:link w:val="Heading2"/>
    <w:uiPriority w:val="9"/>
    <w:rsid w:val="00497514"/>
    <w:rPr>
      <w:b/>
      <w:sz w:val="23"/>
    </w:rPr>
  </w:style>
  <w:style w:type="character" w:styleId="CommentReference">
    <w:name w:val="annotation reference"/>
    <w:basedOn w:val="DefaultParagraphFont"/>
    <w:uiPriority w:val="99"/>
    <w:semiHidden/>
    <w:unhideWhenUsed/>
    <w:rsid w:val="00270B82"/>
    <w:rPr>
      <w:sz w:val="16"/>
      <w:szCs w:val="16"/>
    </w:rPr>
  </w:style>
  <w:style w:type="paragraph" w:styleId="CommentText">
    <w:name w:val="annotation text"/>
    <w:basedOn w:val="Normal"/>
    <w:link w:val="CommentTextChar"/>
    <w:uiPriority w:val="99"/>
    <w:unhideWhenUsed/>
    <w:rsid w:val="00270B82"/>
    <w:pPr>
      <w:spacing w:line="240" w:lineRule="auto"/>
    </w:pPr>
    <w:rPr>
      <w:sz w:val="20"/>
      <w:szCs w:val="20"/>
    </w:rPr>
  </w:style>
  <w:style w:type="character" w:customStyle="1" w:styleId="CommentTextChar">
    <w:name w:val="Comment Text Char"/>
    <w:basedOn w:val="DefaultParagraphFont"/>
    <w:link w:val="CommentText"/>
    <w:uiPriority w:val="99"/>
    <w:rsid w:val="00270B82"/>
    <w:rPr>
      <w:sz w:val="20"/>
      <w:szCs w:val="20"/>
    </w:rPr>
  </w:style>
  <w:style w:type="paragraph" w:styleId="CommentSubject">
    <w:name w:val="annotation subject"/>
    <w:basedOn w:val="CommentText"/>
    <w:next w:val="CommentText"/>
    <w:link w:val="CommentSubjectChar"/>
    <w:uiPriority w:val="99"/>
    <w:semiHidden/>
    <w:unhideWhenUsed/>
    <w:rsid w:val="00270B82"/>
    <w:rPr>
      <w:b/>
      <w:bCs/>
    </w:rPr>
  </w:style>
  <w:style w:type="character" w:customStyle="1" w:styleId="CommentSubjectChar">
    <w:name w:val="Comment Subject Char"/>
    <w:basedOn w:val="CommentTextChar"/>
    <w:link w:val="CommentSubject"/>
    <w:uiPriority w:val="99"/>
    <w:semiHidden/>
    <w:rsid w:val="00270B82"/>
    <w:rPr>
      <w:b/>
      <w:bCs/>
      <w:sz w:val="20"/>
      <w:szCs w:val="20"/>
    </w:rPr>
  </w:style>
  <w:style w:type="paragraph" w:customStyle="1" w:styleId="paragraph">
    <w:name w:val="paragraph"/>
    <w:basedOn w:val="Normal"/>
    <w:rsid w:val="00E13CD6"/>
    <w:pPr>
      <w:spacing w:before="100" w:beforeAutospacing="1" w:after="100" w:afterAutospacing="1" w:line="240" w:lineRule="auto"/>
      <w:ind w:firstLine="0"/>
      <w:contextualSpacing w:val="0"/>
      <w:jc w:val="left"/>
    </w:pPr>
    <w:rPr>
      <w:sz w:val="24"/>
      <w:lang w:eastAsia="en-PH"/>
    </w:rPr>
  </w:style>
  <w:style w:type="character" w:customStyle="1" w:styleId="normaltextrun">
    <w:name w:val="normaltextrun"/>
    <w:basedOn w:val="DefaultParagraphFont"/>
    <w:rsid w:val="00E13CD6"/>
  </w:style>
  <w:style w:type="character" w:customStyle="1" w:styleId="eop">
    <w:name w:val="eop"/>
    <w:basedOn w:val="DefaultParagraphFont"/>
    <w:rsid w:val="00E13CD6"/>
  </w:style>
  <w:style w:type="paragraph" w:styleId="TOC3">
    <w:name w:val="toc 3"/>
    <w:basedOn w:val="Normal"/>
    <w:next w:val="Normal"/>
    <w:autoRedefine/>
    <w:uiPriority w:val="39"/>
    <w:unhideWhenUsed/>
    <w:rsid w:val="00211D83"/>
    <w:pPr>
      <w:spacing w:after="100"/>
      <w:ind w:left="460"/>
    </w:pPr>
  </w:style>
  <w:style w:type="paragraph" w:styleId="Revision">
    <w:name w:val="Revision"/>
    <w:hidden/>
    <w:uiPriority w:val="99"/>
    <w:semiHidden/>
    <w:rsid w:val="00492108"/>
    <w:pPr>
      <w:spacing w:before="0" w:after="0" w:line="240" w:lineRule="auto"/>
      <w:ind w:firstLine="0"/>
      <w:jc w:val="left"/>
    </w:pPr>
    <w:rPr>
      <w:sz w:val="23"/>
    </w:rPr>
  </w:style>
  <w:style w:type="character" w:styleId="FollowedHyperlink">
    <w:name w:val="FollowedHyperlink"/>
    <w:basedOn w:val="DefaultParagraphFont"/>
    <w:uiPriority w:val="99"/>
    <w:semiHidden/>
    <w:unhideWhenUsed/>
    <w:rsid w:val="00A968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5067">
      <w:bodyDiv w:val="1"/>
      <w:marLeft w:val="0"/>
      <w:marRight w:val="0"/>
      <w:marTop w:val="0"/>
      <w:marBottom w:val="0"/>
      <w:divBdr>
        <w:top w:val="none" w:sz="0" w:space="0" w:color="auto"/>
        <w:left w:val="none" w:sz="0" w:space="0" w:color="auto"/>
        <w:bottom w:val="none" w:sz="0" w:space="0" w:color="auto"/>
        <w:right w:val="none" w:sz="0" w:space="0" w:color="auto"/>
      </w:divBdr>
    </w:div>
    <w:div w:id="33701649">
      <w:bodyDiv w:val="1"/>
      <w:marLeft w:val="0"/>
      <w:marRight w:val="0"/>
      <w:marTop w:val="0"/>
      <w:marBottom w:val="0"/>
      <w:divBdr>
        <w:top w:val="none" w:sz="0" w:space="0" w:color="auto"/>
        <w:left w:val="none" w:sz="0" w:space="0" w:color="auto"/>
        <w:bottom w:val="none" w:sz="0" w:space="0" w:color="auto"/>
        <w:right w:val="none" w:sz="0" w:space="0" w:color="auto"/>
      </w:divBdr>
    </w:div>
    <w:div w:id="35548496">
      <w:bodyDiv w:val="1"/>
      <w:marLeft w:val="0"/>
      <w:marRight w:val="0"/>
      <w:marTop w:val="0"/>
      <w:marBottom w:val="0"/>
      <w:divBdr>
        <w:top w:val="none" w:sz="0" w:space="0" w:color="auto"/>
        <w:left w:val="none" w:sz="0" w:space="0" w:color="auto"/>
        <w:bottom w:val="none" w:sz="0" w:space="0" w:color="auto"/>
        <w:right w:val="none" w:sz="0" w:space="0" w:color="auto"/>
      </w:divBdr>
    </w:div>
    <w:div w:id="50270880">
      <w:bodyDiv w:val="1"/>
      <w:marLeft w:val="0"/>
      <w:marRight w:val="0"/>
      <w:marTop w:val="0"/>
      <w:marBottom w:val="0"/>
      <w:divBdr>
        <w:top w:val="none" w:sz="0" w:space="0" w:color="auto"/>
        <w:left w:val="none" w:sz="0" w:space="0" w:color="auto"/>
        <w:bottom w:val="none" w:sz="0" w:space="0" w:color="auto"/>
        <w:right w:val="none" w:sz="0" w:space="0" w:color="auto"/>
      </w:divBdr>
    </w:div>
    <w:div w:id="137263962">
      <w:bodyDiv w:val="1"/>
      <w:marLeft w:val="0"/>
      <w:marRight w:val="0"/>
      <w:marTop w:val="0"/>
      <w:marBottom w:val="0"/>
      <w:divBdr>
        <w:top w:val="none" w:sz="0" w:space="0" w:color="auto"/>
        <w:left w:val="none" w:sz="0" w:space="0" w:color="auto"/>
        <w:bottom w:val="none" w:sz="0" w:space="0" w:color="auto"/>
        <w:right w:val="none" w:sz="0" w:space="0" w:color="auto"/>
      </w:divBdr>
    </w:div>
    <w:div w:id="177549440">
      <w:bodyDiv w:val="1"/>
      <w:marLeft w:val="0"/>
      <w:marRight w:val="0"/>
      <w:marTop w:val="0"/>
      <w:marBottom w:val="0"/>
      <w:divBdr>
        <w:top w:val="none" w:sz="0" w:space="0" w:color="auto"/>
        <w:left w:val="none" w:sz="0" w:space="0" w:color="auto"/>
        <w:bottom w:val="none" w:sz="0" w:space="0" w:color="auto"/>
        <w:right w:val="none" w:sz="0" w:space="0" w:color="auto"/>
      </w:divBdr>
    </w:div>
    <w:div w:id="216555597">
      <w:bodyDiv w:val="1"/>
      <w:marLeft w:val="0"/>
      <w:marRight w:val="0"/>
      <w:marTop w:val="0"/>
      <w:marBottom w:val="0"/>
      <w:divBdr>
        <w:top w:val="none" w:sz="0" w:space="0" w:color="auto"/>
        <w:left w:val="none" w:sz="0" w:space="0" w:color="auto"/>
        <w:bottom w:val="none" w:sz="0" w:space="0" w:color="auto"/>
        <w:right w:val="none" w:sz="0" w:space="0" w:color="auto"/>
      </w:divBdr>
    </w:div>
    <w:div w:id="231044310">
      <w:bodyDiv w:val="1"/>
      <w:marLeft w:val="0"/>
      <w:marRight w:val="0"/>
      <w:marTop w:val="0"/>
      <w:marBottom w:val="0"/>
      <w:divBdr>
        <w:top w:val="none" w:sz="0" w:space="0" w:color="auto"/>
        <w:left w:val="none" w:sz="0" w:space="0" w:color="auto"/>
        <w:bottom w:val="none" w:sz="0" w:space="0" w:color="auto"/>
        <w:right w:val="none" w:sz="0" w:space="0" w:color="auto"/>
      </w:divBdr>
    </w:div>
    <w:div w:id="252707124">
      <w:bodyDiv w:val="1"/>
      <w:marLeft w:val="0"/>
      <w:marRight w:val="0"/>
      <w:marTop w:val="0"/>
      <w:marBottom w:val="0"/>
      <w:divBdr>
        <w:top w:val="none" w:sz="0" w:space="0" w:color="auto"/>
        <w:left w:val="none" w:sz="0" w:space="0" w:color="auto"/>
        <w:bottom w:val="none" w:sz="0" w:space="0" w:color="auto"/>
        <w:right w:val="none" w:sz="0" w:space="0" w:color="auto"/>
      </w:divBdr>
    </w:div>
    <w:div w:id="256988451">
      <w:bodyDiv w:val="1"/>
      <w:marLeft w:val="0"/>
      <w:marRight w:val="0"/>
      <w:marTop w:val="0"/>
      <w:marBottom w:val="0"/>
      <w:divBdr>
        <w:top w:val="none" w:sz="0" w:space="0" w:color="auto"/>
        <w:left w:val="none" w:sz="0" w:space="0" w:color="auto"/>
        <w:bottom w:val="none" w:sz="0" w:space="0" w:color="auto"/>
        <w:right w:val="none" w:sz="0" w:space="0" w:color="auto"/>
      </w:divBdr>
    </w:div>
    <w:div w:id="258367766">
      <w:bodyDiv w:val="1"/>
      <w:marLeft w:val="0"/>
      <w:marRight w:val="0"/>
      <w:marTop w:val="0"/>
      <w:marBottom w:val="0"/>
      <w:divBdr>
        <w:top w:val="none" w:sz="0" w:space="0" w:color="auto"/>
        <w:left w:val="none" w:sz="0" w:space="0" w:color="auto"/>
        <w:bottom w:val="none" w:sz="0" w:space="0" w:color="auto"/>
        <w:right w:val="none" w:sz="0" w:space="0" w:color="auto"/>
      </w:divBdr>
    </w:div>
    <w:div w:id="263540103">
      <w:bodyDiv w:val="1"/>
      <w:marLeft w:val="0"/>
      <w:marRight w:val="0"/>
      <w:marTop w:val="0"/>
      <w:marBottom w:val="0"/>
      <w:divBdr>
        <w:top w:val="none" w:sz="0" w:space="0" w:color="auto"/>
        <w:left w:val="none" w:sz="0" w:space="0" w:color="auto"/>
        <w:bottom w:val="none" w:sz="0" w:space="0" w:color="auto"/>
        <w:right w:val="none" w:sz="0" w:space="0" w:color="auto"/>
      </w:divBdr>
    </w:div>
    <w:div w:id="275912532">
      <w:bodyDiv w:val="1"/>
      <w:marLeft w:val="0"/>
      <w:marRight w:val="0"/>
      <w:marTop w:val="0"/>
      <w:marBottom w:val="0"/>
      <w:divBdr>
        <w:top w:val="none" w:sz="0" w:space="0" w:color="auto"/>
        <w:left w:val="none" w:sz="0" w:space="0" w:color="auto"/>
        <w:bottom w:val="none" w:sz="0" w:space="0" w:color="auto"/>
        <w:right w:val="none" w:sz="0" w:space="0" w:color="auto"/>
      </w:divBdr>
    </w:div>
    <w:div w:id="283968902">
      <w:bodyDiv w:val="1"/>
      <w:marLeft w:val="0"/>
      <w:marRight w:val="0"/>
      <w:marTop w:val="0"/>
      <w:marBottom w:val="0"/>
      <w:divBdr>
        <w:top w:val="none" w:sz="0" w:space="0" w:color="auto"/>
        <w:left w:val="none" w:sz="0" w:space="0" w:color="auto"/>
        <w:bottom w:val="none" w:sz="0" w:space="0" w:color="auto"/>
        <w:right w:val="none" w:sz="0" w:space="0" w:color="auto"/>
      </w:divBdr>
    </w:div>
    <w:div w:id="303193676">
      <w:bodyDiv w:val="1"/>
      <w:marLeft w:val="0"/>
      <w:marRight w:val="0"/>
      <w:marTop w:val="0"/>
      <w:marBottom w:val="0"/>
      <w:divBdr>
        <w:top w:val="none" w:sz="0" w:space="0" w:color="auto"/>
        <w:left w:val="none" w:sz="0" w:space="0" w:color="auto"/>
        <w:bottom w:val="none" w:sz="0" w:space="0" w:color="auto"/>
        <w:right w:val="none" w:sz="0" w:space="0" w:color="auto"/>
      </w:divBdr>
    </w:div>
    <w:div w:id="315883997">
      <w:bodyDiv w:val="1"/>
      <w:marLeft w:val="0"/>
      <w:marRight w:val="0"/>
      <w:marTop w:val="0"/>
      <w:marBottom w:val="0"/>
      <w:divBdr>
        <w:top w:val="none" w:sz="0" w:space="0" w:color="auto"/>
        <w:left w:val="none" w:sz="0" w:space="0" w:color="auto"/>
        <w:bottom w:val="none" w:sz="0" w:space="0" w:color="auto"/>
        <w:right w:val="none" w:sz="0" w:space="0" w:color="auto"/>
      </w:divBdr>
    </w:div>
    <w:div w:id="345908385">
      <w:bodyDiv w:val="1"/>
      <w:marLeft w:val="0"/>
      <w:marRight w:val="0"/>
      <w:marTop w:val="0"/>
      <w:marBottom w:val="0"/>
      <w:divBdr>
        <w:top w:val="none" w:sz="0" w:space="0" w:color="auto"/>
        <w:left w:val="none" w:sz="0" w:space="0" w:color="auto"/>
        <w:bottom w:val="none" w:sz="0" w:space="0" w:color="auto"/>
        <w:right w:val="none" w:sz="0" w:space="0" w:color="auto"/>
      </w:divBdr>
    </w:div>
    <w:div w:id="356853044">
      <w:bodyDiv w:val="1"/>
      <w:marLeft w:val="0"/>
      <w:marRight w:val="0"/>
      <w:marTop w:val="0"/>
      <w:marBottom w:val="0"/>
      <w:divBdr>
        <w:top w:val="none" w:sz="0" w:space="0" w:color="auto"/>
        <w:left w:val="none" w:sz="0" w:space="0" w:color="auto"/>
        <w:bottom w:val="none" w:sz="0" w:space="0" w:color="auto"/>
        <w:right w:val="none" w:sz="0" w:space="0" w:color="auto"/>
      </w:divBdr>
    </w:div>
    <w:div w:id="361828291">
      <w:bodyDiv w:val="1"/>
      <w:marLeft w:val="0"/>
      <w:marRight w:val="0"/>
      <w:marTop w:val="0"/>
      <w:marBottom w:val="0"/>
      <w:divBdr>
        <w:top w:val="none" w:sz="0" w:space="0" w:color="auto"/>
        <w:left w:val="none" w:sz="0" w:space="0" w:color="auto"/>
        <w:bottom w:val="none" w:sz="0" w:space="0" w:color="auto"/>
        <w:right w:val="none" w:sz="0" w:space="0" w:color="auto"/>
      </w:divBdr>
    </w:div>
    <w:div w:id="362680733">
      <w:bodyDiv w:val="1"/>
      <w:marLeft w:val="0"/>
      <w:marRight w:val="0"/>
      <w:marTop w:val="0"/>
      <w:marBottom w:val="0"/>
      <w:divBdr>
        <w:top w:val="none" w:sz="0" w:space="0" w:color="auto"/>
        <w:left w:val="none" w:sz="0" w:space="0" w:color="auto"/>
        <w:bottom w:val="none" w:sz="0" w:space="0" w:color="auto"/>
        <w:right w:val="none" w:sz="0" w:space="0" w:color="auto"/>
      </w:divBdr>
    </w:div>
    <w:div w:id="369763509">
      <w:bodyDiv w:val="1"/>
      <w:marLeft w:val="0"/>
      <w:marRight w:val="0"/>
      <w:marTop w:val="0"/>
      <w:marBottom w:val="0"/>
      <w:divBdr>
        <w:top w:val="none" w:sz="0" w:space="0" w:color="auto"/>
        <w:left w:val="none" w:sz="0" w:space="0" w:color="auto"/>
        <w:bottom w:val="none" w:sz="0" w:space="0" w:color="auto"/>
        <w:right w:val="none" w:sz="0" w:space="0" w:color="auto"/>
      </w:divBdr>
    </w:div>
    <w:div w:id="389496903">
      <w:bodyDiv w:val="1"/>
      <w:marLeft w:val="0"/>
      <w:marRight w:val="0"/>
      <w:marTop w:val="0"/>
      <w:marBottom w:val="0"/>
      <w:divBdr>
        <w:top w:val="none" w:sz="0" w:space="0" w:color="auto"/>
        <w:left w:val="none" w:sz="0" w:space="0" w:color="auto"/>
        <w:bottom w:val="none" w:sz="0" w:space="0" w:color="auto"/>
        <w:right w:val="none" w:sz="0" w:space="0" w:color="auto"/>
      </w:divBdr>
    </w:div>
    <w:div w:id="416832946">
      <w:bodyDiv w:val="1"/>
      <w:marLeft w:val="0"/>
      <w:marRight w:val="0"/>
      <w:marTop w:val="0"/>
      <w:marBottom w:val="0"/>
      <w:divBdr>
        <w:top w:val="none" w:sz="0" w:space="0" w:color="auto"/>
        <w:left w:val="none" w:sz="0" w:space="0" w:color="auto"/>
        <w:bottom w:val="none" w:sz="0" w:space="0" w:color="auto"/>
        <w:right w:val="none" w:sz="0" w:space="0" w:color="auto"/>
      </w:divBdr>
    </w:div>
    <w:div w:id="444690783">
      <w:bodyDiv w:val="1"/>
      <w:marLeft w:val="0"/>
      <w:marRight w:val="0"/>
      <w:marTop w:val="0"/>
      <w:marBottom w:val="0"/>
      <w:divBdr>
        <w:top w:val="none" w:sz="0" w:space="0" w:color="auto"/>
        <w:left w:val="none" w:sz="0" w:space="0" w:color="auto"/>
        <w:bottom w:val="none" w:sz="0" w:space="0" w:color="auto"/>
        <w:right w:val="none" w:sz="0" w:space="0" w:color="auto"/>
      </w:divBdr>
    </w:div>
    <w:div w:id="490877357">
      <w:bodyDiv w:val="1"/>
      <w:marLeft w:val="0"/>
      <w:marRight w:val="0"/>
      <w:marTop w:val="0"/>
      <w:marBottom w:val="0"/>
      <w:divBdr>
        <w:top w:val="none" w:sz="0" w:space="0" w:color="auto"/>
        <w:left w:val="none" w:sz="0" w:space="0" w:color="auto"/>
        <w:bottom w:val="none" w:sz="0" w:space="0" w:color="auto"/>
        <w:right w:val="none" w:sz="0" w:space="0" w:color="auto"/>
      </w:divBdr>
    </w:div>
    <w:div w:id="496655723">
      <w:bodyDiv w:val="1"/>
      <w:marLeft w:val="0"/>
      <w:marRight w:val="0"/>
      <w:marTop w:val="0"/>
      <w:marBottom w:val="0"/>
      <w:divBdr>
        <w:top w:val="none" w:sz="0" w:space="0" w:color="auto"/>
        <w:left w:val="none" w:sz="0" w:space="0" w:color="auto"/>
        <w:bottom w:val="none" w:sz="0" w:space="0" w:color="auto"/>
        <w:right w:val="none" w:sz="0" w:space="0" w:color="auto"/>
      </w:divBdr>
    </w:div>
    <w:div w:id="542451502">
      <w:bodyDiv w:val="1"/>
      <w:marLeft w:val="0"/>
      <w:marRight w:val="0"/>
      <w:marTop w:val="0"/>
      <w:marBottom w:val="0"/>
      <w:divBdr>
        <w:top w:val="none" w:sz="0" w:space="0" w:color="auto"/>
        <w:left w:val="none" w:sz="0" w:space="0" w:color="auto"/>
        <w:bottom w:val="none" w:sz="0" w:space="0" w:color="auto"/>
        <w:right w:val="none" w:sz="0" w:space="0" w:color="auto"/>
      </w:divBdr>
    </w:div>
    <w:div w:id="551116146">
      <w:bodyDiv w:val="1"/>
      <w:marLeft w:val="0"/>
      <w:marRight w:val="0"/>
      <w:marTop w:val="0"/>
      <w:marBottom w:val="0"/>
      <w:divBdr>
        <w:top w:val="none" w:sz="0" w:space="0" w:color="auto"/>
        <w:left w:val="none" w:sz="0" w:space="0" w:color="auto"/>
        <w:bottom w:val="none" w:sz="0" w:space="0" w:color="auto"/>
        <w:right w:val="none" w:sz="0" w:space="0" w:color="auto"/>
      </w:divBdr>
    </w:div>
    <w:div w:id="611937817">
      <w:bodyDiv w:val="1"/>
      <w:marLeft w:val="0"/>
      <w:marRight w:val="0"/>
      <w:marTop w:val="0"/>
      <w:marBottom w:val="0"/>
      <w:divBdr>
        <w:top w:val="none" w:sz="0" w:space="0" w:color="auto"/>
        <w:left w:val="none" w:sz="0" w:space="0" w:color="auto"/>
        <w:bottom w:val="none" w:sz="0" w:space="0" w:color="auto"/>
        <w:right w:val="none" w:sz="0" w:space="0" w:color="auto"/>
      </w:divBdr>
    </w:div>
    <w:div w:id="635263711">
      <w:bodyDiv w:val="1"/>
      <w:marLeft w:val="0"/>
      <w:marRight w:val="0"/>
      <w:marTop w:val="0"/>
      <w:marBottom w:val="0"/>
      <w:divBdr>
        <w:top w:val="none" w:sz="0" w:space="0" w:color="auto"/>
        <w:left w:val="none" w:sz="0" w:space="0" w:color="auto"/>
        <w:bottom w:val="none" w:sz="0" w:space="0" w:color="auto"/>
        <w:right w:val="none" w:sz="0" w:space="0" w:color="auto"/>
      </w:divBdr>
    </w:div>
    <w:div w:id="638194905">
      <w:bodyDiv w:val="1"/>
      <w:marLeft w:val="0"/>
      <w:marRight w:val="0"/>
      <w:marTop w:val="0"/>
      <w:marBottom w:val="0"/>
      <w:divBdr>
        <w:top w:val="none" w:sz="0" w:space="0" w:color="auto"/>
        <w:left w:val="none" w:sz="0" w:space="0" w:color="auto"/>
        <w:bottom w:val="none" w:sz="0" w:space="0" w:color="auto"/>
        <w:right w:val="none" w:sz="0" w:space="0" w:color="auto"/>
      </w:divBdr>
    </w:div>
    <w:div w:id="692338389">
      <w:bodyDiv w:val="1"/>
      <w:marLeft w:val="0"/>
      <w:marRight w:val="0"/>
      <w:marTop w:val="0"/>
      <w:marBottom w:val="0"/>
      <w:divBdr>
        <w:top w:val="none" w:sz="0" w:space="0" w:color="auto"/>
        <w:left w:val="none" w:sz="0" w:space="0" w:color="auto"/>
        <w:bottom w:val="none" w:sz="0" w:space="0" w:color="auto"/>
        <w:right w:val="none" w:sz="0" w:space="0" w:color="auto"/>
      </w:divBdr>
    </w:div>
    <w:div w:id="768545135">
      <w:bodyDiv w:val="1"/>
      <w:marLeft w:val="0"/>
      <w:marRight w:val="0"/>
      <w:marTop w:val="0"/>
      <w:marBottom w:val="0"/>
      <w:divBdr>
        <w:top w:val="none" w:sz="0" w:space="0" w:color="auto"/>
        <w:left w:val="none" w:sz="0" w:space="0" w:color="auto"/>
        <w:bottom w:val="none" w:sz="0" w:space="0" w:color="auto"/>
        <w:right w:val="none" w:sz="0" w:space="0" w:color="auto"/>
      </w:divBdr>
    </w:div>
    <w:div w:id="830098476">
      <w:bodyDiv w:val="1"/>
      <w:marLeft w:val="0"/>
      <w:marRight w:val="0"/>
      <w:marTop w:val="0"/>
      <w:marBottom w:val="0"/>
      <w:divBdr>
        <w:top w:val="none" w:sz="0" w:space="0" w:color="auto"/>
        <w:left w:val="none" w:sz="0" w:space="0" w:color="auto"/>
        <w:bottom w:val="none" w:sz="0" w:space="0" w:color="auto"/>
        <w:right w:val="none" w:sz="0" w:space="0" w:color="auto"/>
      </w:divBdr>
      <w:divsChild>
        <w:div w:id="936062774">
          <w:marLeft w:val="0"/>
          <w:marRight w:val="0"/>
          <w:marTop w:val="0"/>
          <w:marBottom w:val="0"/>
          <w:divBdr>
            <w:top w:val="single" w:sz="6" w:space="0" w:color="auto"/>
            <w:left w:val="single" w:sz="6" w:space="0" w:color="auto"/>
            <w:bottom w:val="single" w:sz="6" w:space="0" w:color="auto"/>
            <w:right w:val="single" w:sz="6" w:space="0" w:color="auto"/>
          </w:divBdr>
        </w:div>
      </w:divsChild>
    </w:div>
    <w:div w:id="835457939">
      <w:bodyDiv w:val="1"/>
      <w:marLeft w:val="0"/>
      <w:marRight w:val="0"/>
      <w:marTop w:val="0"/>
      <w:marBottom w:val="0"/>
      <w:divBdr>
        <w:top w:val="none" w:sz="0" w:space="0" w:color="auto"/>
        <w:left w:val="none" w:sz="0" w:space="0" w:color="auto"/>
        <w:bottom w:val="none" w:sz="0" w:space="0" w:color="auto"/>
        <w:right w:val="none" w:sz="0" w:space="0" w:color="auto"/>
      </w:divBdr>
    </w:div>
    <w:div w:id="866453442">
      <w:bodyDiv w:val="1"/>
      <w:marLeft w:val="0"/>
      <w:marRight w:val="0"/>
      <w:marTop w:val="0"/>
      <w:marBottom w:val="0"/>
      <w:divBdr>
        <w:top w:val="none" w:sz="0" w:space="0" w:color="auto"/>
        <w:left w:val="none" w:sz="0" w:space="0" w:color="auto"/>
        <w:bottom w:val="none" w:sz="0" w:space="0" w:color="auto"/>
        <w:right w:val="none" w:sz="0" w:space="0" w:color="auto"/>
      </w:divBdr>
    </w:div>
    <w:div w:id="907612497">
      <w:bodyDiv w:val="1"/>
      <w:marLeft w:val="0"/>
      <w:marRight w:val="0"/>
      <w:marTop w:val="0"/>
      <w:marBottom w:val="0"/>
      <w:divBdr>
        <w:top w:val="none" w:sz="0" w:space="0" w:color="auto"/>
        <w:left w:val="none" w:sz="0" w:space="0" w:color="auto"/>
        <w:bottom w:val="none" w:sz="0" w:space="0" w:color="auto"/>
        <w:right w:val="none" w:sz="0" w:space="0" w:color="auto"/>
      </w:divBdr>
    </w:div>
    <w:div w:id="921573217">
      <w:bodyDiv w:val="1"/>
      <w:marLeft w:val="0"/>
      <w:marRight w:val="0"/>
      <w:marTop w:val="0"/>
      <w:marBottom w:val="0"/>
      <w:divBdr>
        <w:top w:val="none" w:sz="0" w:space="0" w:color="auto"/>
        <w:left w:val="none" w:sz="0" w:space="0" w:color="auto"/>
        <w:bottom w:val="none" w:sz="0" w:space="0" w:color="auto"/>
        <w:right w:val="none" w:sz="0" w:space="0" w:color="auto"/>
      </w:divBdr>
    </w:div>
    <w:div w:id="927621978">
      <w:bodyDiv w:val="1"/>
      <w:marLeft w:val="0"/>
      <w:marRight w:val="0"/>
      <w:marTop w:val="0"/>
      <w:marBottom w:val="0"/>
      <w:divBdr>
        <w:top w:val="none" w:sz="0" w:space="0" w:color="auto"/>
        <w:left w:val="none" w:sz="0" w:space="0" w:color="auto"/>
        <w:bottom w:val="none" w:sz="0" w:space="0" w:color="auto"/>
        <w:right w:val="none" w:sz="0" w:space="0" w:color="auto"/>
      </w:divBdr>
    </w:div>
    <w:div w:id="933710370">
      <w:bodyDiv w:val="1"/>
      <w:marLeft w:val="0"/>
      <w:marRight w:val="0"/>
      <w:marTop w:val="0"/>
      <w:marBottom w:val="0"/>
      <w:divBdr>
        <w:top w:val="none" w:sz="0" w:space="0" w:color="auto"/>
        <w:left w:val="none" w:sz="0" w:space="0" w:color="auto"/>
        <w:bottom w:val="none" w:sz="0" w:space="0" w:color="auto"/>
        <w:right w:val="none" w:sz="0" w:space="0" w:color="auto"/>
      </w:divBdr>
    </w:div>
    <w:div w:id="1017659890">
      <w:bodyDiv w:val="1"/>
      <w:marLeft w:val="0"/>
      <w:marRight w:val="0"/>
      <w:marTop w:val="0"/>
      <w:marBottom w:val="0"/>
      <w:divBdr>
        <w:top w:val="none" w:sz="0" w:space="0" w:color="auto"/>
        <w:left w:val="none" w:sz="0" w:space="0" w:color="auto"/>
        <w:bottom w:val="none" w:sz="0" w:space="0" w:color="auto"/>
        <w:right w:val="none" w:sz="0" w:space="0" w:color="auto"/>
      </w:divBdr>
    </w:div>
    <w:div w:id="1020812932">
      <w:bodyDiv w:val="1"/>
      <w:marLeft w:val="0"/>
      <w:marRight w:val="0"/>
      <w:marTop w:val="0"/>
      <w:marBottom w:val="0"/>
      <w:divBdr>
        <w:top w:val="none" w:sz="0" w:space="0" w:color="auto"/>
        <w:left w:val="none" w:sz="0" w:space="0" w:color="auto"/>
        <w:bottom w:val="none" w:sz="0" w:space="0" w:color="auto"/>
        <w:right w:val="none" w:sz="0" w:space="0" w:color="auto"/>
      </w:divBdr>
    </w:div>
    <w:div w:id="1041511186">
      <w:bodyDiv w:val="1"/>
      <w:marLeft w:val="0"/>
      <w:marRight w:val="0"/>
      <w:marTop w:val="0"/>
      <w:marBottom w:val="0"/>
      <w:divBdr>
        <w:top w:val="none" w:sz="0" w:space="0" w:color="auto"/>
        <w:left w:val="none" w:sz="0" w:space="0" w:color="auto"/>
        <w:bottom w:val="none" w:sz="0" w:space="0" w:color="auto"/>
        <w:right w:val="none" w:sz="0" w:space="0" w:color="auto"/>
      </w:divBdr>
    </w:div>
    <w:div w:id="1113015556">
      <w:bodyDiv w:val="1"/>
      <w:marLeft w:val="0"/>
      <w:marRight w:val="0"/>
      <w:marTop w:val="0"/>
      <w:marBottom w:val="0"/>
      <w:divBdr>
        <w:top w:val="none" w:sz="0" w:space="0" w:color="auto"/>
        <w:left w:val="none" w:sz="0" w:space="0" w:color="auto"/>
        <w:bottom w:val="none" w:sz="0" w:space="0" w:color="auto"/>
        <w:right w:val="none" w:sz="0" w:space="0" w:color="auto"/>
      </w:divBdr>
    </w:div>
    <w:div w:id="1128666160">
      <w:bodyDiv w:val="1"/>
      <w:marLeft w:val="0"/>
      <w:marRight w:val="0"/>
      <w:marTop w:val="0"/>
      <w:marBottom w:val="0"/>
      <w:divBdr>
        <w:top w:val="none" w:sz="0" w:space="0" w:color="auto"/>
        <w:left w:val="none" w:sz="0" w:space="0" w:color="auto"/>
        <w:bottom w:val="none" w:sz="0" w:space="0" w:color="auto"/>
        <w:right w:val="none" w:sz="0" w:space="0" w:color="auto"/>
      </w:divBdr>
    </w:div>
    <w:div w:id="1142383676">
      <w:bodyDiv w:val="1"/>
      <w:marLeft w:val="0"/>
      <w:marRight w:val="0"/>
      <w:marTop w:val="0"/>
      <w:marBottom w:val="0"/>
      <w:divBdr>
        <w:top w:val="none" w:sz="0" w:space="0" w:color="auto"/>
        <w:left w:val="none" w:sz="0" w:space="0" w:color="auto"/>
        <w:bottom w:val="none" w:sz="0" w:space="0" w:color="auto"/>
        <w:right w:val="none" w:sz="0" w:space="0" w:color="auto"/>
      </w:divBdr>
    </w:div>
    <w:div w:id="1144472600">
      <w:bodyDiv w:val="1"/>
      <w:marLeft w:val="0"/>
      <w:marRight w:val="0"/>
      <w:marTop w:val="0"/>
      <w:marBottom w:val="0"/>
      <w:divBdr>
        <w:top w:val="none" w:sz="0" w:space="0" w:color="auto"/>
        <w:left w:val="none" w:sz="0" w:space="0" w:color="auto"/>
        <w:bottom w:val="none" w:sz="0" w:space="0" w:color="auto"/>
        <w:right w:val="none" w:sz="0" w:space="0" w:color="auto"/>
      </w:divBdr>
      <w:divsChild>
        <w:div w:id="1228607564">
          <w:marLeft w:val="1992"/>
          <w:marRight w:val="0"/>
          <w:marTop w:val="0"/>
          <w:marBottom w:val="0"/>
          <w:divBdr>
            <w:top w:val="none" w:sz="0" w:space="0" w:color="auto"/>
            <w:left w:val="none" w:sz="0" w:space="0" w:color="auto"/>
            <w:bottom w:val="none" w:sz="0" w:space="0" w:color="auto"/>
            <w:right w:val="none" w:sz="0" w:space="0" w:color="auto"/>
          </w:divBdr>
        </w:div>
      </w:divsChild>
    </w:div>
    <w:div w:id="1226986703">
      <w:bodyDiv w:val="1"/>
      <w:marLeft w:val="0"/>
      <w:marRight w:val="0"/>
      <w:marTop w:val="0"/>
      <w:marBottom w:val="0"/>
      <w:divBdr>
        <w:top w:val="none" w:sz="0" w:space="0" w:color="auto"/>
        <w:left w:val="none" w:sz="0" w:space="0" w:color="auto"/>
        <w:bottom w:val="none" w:sz="0" w:space="0" w:color="auto"/>
        <w:right w:val="none" w:sz="0" w:space="0" w:color="auto"/>
      </w:divBdr>
      <w:divsChild>
        <w:div w:id="1561945257">
          <w:marLeft w:val="0"/>
          <w:marRight w:val="0"/>
          <w:marTop w:val="0"/>
          <w:marBottom w:val="0"/>
          <w:divBdr>
            <w:top w:val="single" w:sz="6" w:space="0" w:color="auto"/>
            <w:left w:val="single" w:sz="6" w:space="0" w:color="auto"/>
            <w:bottom w:val="single" w:sz="6" w:space="0" w:color="auto"/>
            <w:right w:val="single" w:sz="6" w:space="0" w:color="auto"/>
          </w:divBdr>
        </w:div>
      </w:divsChild>
    </w:div>
    <w:div w:id="1246039307">
      <w:bodyDiv w:val="1"/>
      <w:marLeft w:val="0"/>
      <w:marRight w:val="0"/>
      <w:marTop w:val="0"/>
      <w:marBottom w:val="0"/>
      <w:divBdr>
        <w:top w:val="none" w:sz="0" w:space="0" w:color="auto"/>
        <w:left w:val="none" w:sz="0" w:space="0" w:color="auto"/>
        <w:bottom w:val="none" w:sz="0" w:space="0" w:color="auto"/>
        <w:right w:val="none" w:sz="0" w:space="0" w:color="auto"/>
      </w:divBdr>
    </w:div>
    <w:div w:id="1257328144">
      <w:bodyDiv w:val="1"/>
      <w:marLeft w:val="0"/>
      <w:marRight w:val="0"/>
      <w:marTop w:val="0"/>
      <w:marBottom w:val="0"/>
      <w:divBdr>
        <w:top w:val="none" w:sz="0" w:space="0" w:color="auto"/>
        <w:left w:val="none" w:sz="0" w:space="0" w:color="auto"/>
        <w:bottom w:val="none" w:sz="0" w:space="0" w:color="auto"/>
        <w:right w:val="none" w:sz="0" w:space="0" w:color="auto"/>
      </w:divBdr>
    </w:div>
    <w:div w:id="1372343587">
      <w:bodyDiv w:val="1"/>
      <w:marLeft w:val="0"/>
      <w:marRight w:val="0"/>
      <w:marTop w:val="0"/>
      <w:marBottom w:val="0"/>
      <w:divBdr>
        <w:top w:val="none" w:sz="0" w:space="0" w:color="auto"/>
        <w:left w:val="none" w:sz="0" w:space="0" w:color="auto"/>
        <w:bottom w:val="none" w:sz="0" w:space="0" w:color="auto"/>
        <w:right w:val="none" w:sz="0" w:space="0" w:color="auto"/>
      </w:divBdr>
    </w:div>
    <w:div w:id="1379159022">
      <w:bodyDiv w:val="1"/>
      <w:marLeft w:val="0"/>
      <w:marRight w:val="0"/>
      <w:marTop w:val="0"/>
      <w:marBottom w:val="0"/>
      <w:divBdr>
        <w:top w:val="none" w:sz="0" w:space="0" w:color="auto"/>
        <w:left w:val="none" w:sz="0" w:space="0" w:color="auto"/>
        <w:bottom w:val="none" w:sz="0" w:space="0" w:color="auto"/>
        <w:right w:val="none" w:sz="0" w:space="0" w:color="auto"/>
      </w:divBdr>
    </w:div>
    <w:div w:id="1382705673">
      <w:bodyDiv w:val="1"/>
      <w:marLeft w:val="0"/>
      <w:marRight w:val="0"/>
      <w:marTop w:val="0"/>
      <w:marBottom w:val="0"/>
      <w:divBdr>
        <w:top w:val="none" w:sz="0" w:space="0" w:color="auto"/>
        <w:left w:val="none" w:sz="0" w:space="0" w:color="auto"/>
        <w:bottom w:val="none" w:sz="0" w:space="0" w:color="auto"/>
        <w:right w:val="none" w:sz="0" w:space="0" w:color="auto"/>
      </w:divBdr>
    </w:div>
    <w:div w:id="1398742809">
      <w:bodyDiv w:val="1"/>
      <w:marLeft w:val="0"/>
      <w:marRight w:val="0"/>
      <w:marTop w:val="0"/>
      <w:marBottom w:val="0"/>
      <w:divBdr>
        <w:top w:val="none" w:sz="0" w:space="0" w:color="auto"/>
        <w:left w:val="none" w:sz="0" w:space="0" w:color="auto"/>
        <w:bottom w:val="none" w:sz="0" w:space="0" w:color="auto"/>
        <w:right w:val="none" w:sz="0" w:space="0" w:color="auto"/>
      </w:divBdr>
    </w:div>
    <w:div w:id="1438332685">
      <w:bodyDiv w:val="1"/>
      <w:marLeft w:val="0"/>
      <w:marRight w:val="0"/>
      <w:marTop w:val="0"/>
      <w:marBottom w:val="0"/>
      <w:divBdr>
        <w:top w:val="none" w:sz="0" w:space="0" w:color="auto"/>
        <w:left w:val="none" w:sz="0" w:space="0" w:color="auto"/>
        <w:bottom w:val="none" w:sz="0" w:space="0" w:color="auto"/>
        <w:right w:val="none" w:sz="0" w:space="0" w:color="auto"/>
      </w:divBdr>
    </w:div>
    <w:div w:id="1444035979">
      <w:bodyDiv w:val="1"/>
      <w:marLeft w:val="0"/>
      <w:marRight w:val="0"/>
      <w:marTop w:val="0"/>
      <w:marBottom w:val="0"/>
      <w:divBdr>
        <w:top w:val="none" w:sz="0" w:space="0" w:color="auto"/>
        <w:left w:val="none" w:sz="0" w:space="0" w:color="auto"/>
        <w:bottom w:val="none" w:sz="0" w:space="0" w:color="auto"/>
        <w:right w:val="none" w:sz="0" w:space="0" w:color="auto"/>
      </w:divBdr>
    </w:div>
    <w:div w:id="1451775096">
      <w:bodyDiv w:val="1"/>
      <w:marLeft w:val="0"/>
      <w:marRight w:val="0"/>
      <w:marTop w:val="0"/>
      <w:marBottom w:val="0"/>
      <w:divBdr>
        <w:top w:val="none" w:sz="0" w:space="0" w:color="auto"/>
        <w:left w:val="none" w:sz="0" w:space="0" w:color="auto"/>
        <w:bottom w:val="none" w:sz="0" w:space="0" w:color="auto"/>
        <w:right w:val="none" w:sz="0" w:space="0" w:color="auto"/>
      </w:divBdr>
    </w:div>
    <w:div w:id="1468352008">
      <w:bodyDiv w:val="1"/>
      <w:marLeft w:val="0"/>
      <w:marRight w:val="0"/>
      <w:marTop w:val="0"/>
      <w:marBottom w:val="0"/>
      <w:divBdr>
        <w:top w:val="none" w:sz="0" w:space="0" w:color="auto"/>
        <w:left w:val="none" w:sz="0" w:space="0" w:color="auto"/>
        <w:bottom w:val="none" w:sz="0" w:space="0" w:color="auto"/>
        <w:right w:val="none" w:sz="0" w:space="0" w:color="auto"/>
      </w:divBdr>
    </w:div>
    <w:div w:id="1496258417">
      <w:bodyDiv w:val="1"/>
      <w:marLeft w:val="0"/>
      <w:marRight w:val="0"/>
      <w:marTop w:val="0"/>
      <w:marBottom w:val="0"/>
      <w:divBdr>
        <w:top w:val="none" w:sz="0" w:space="0" w:color="auto"/>
        <w:left w:val="none" w:sz="0" w:space="0" w:color="auto"/>
        <w:bottom w:val="none" w:sz="0" w:space="0" w:color="auto"/>
        <w:right w:val="none" w:sz="0" w:space="0" w:color="auto"/>
      </w:divBdr>
    </w:div>
    <w:div w:id="1557543266">
      <w:bodyDiv w:val="1"/>
      <w:marLeft w:val="0"/>
      <w:marRight w:val="0"/>
      <w:marTop w:val="0"/>
      <w:marBottom w:val="0"/>
      <w:divBdr>
        <w:top w:val="none" w:sz="0" w:space="0" w:color="auto"/>
        <w:left w:val="none" w:sz="0" w:space="0" w:color="auto"/>
        <w:bottom w:val="none" w:sz="0" w:space="0" w:color="auto"/>
        <w:right w:val="none" w:sz="0" w:space="0" w:color="auto"/>
      </w:divBdr>
    </w:div>
    <w:div w:id="1580098738">
      <w:bodyDiv w:val="1"/>
      <w:marLeft w:val="0"/>
      <w:marRight w:val="0"/>
      <w:marTop w:val="0"/>
      <w:marBottom w:val="0"/>
      <w:divBdr>
        <w:top w:val="none" w:sz="0" w:space="0" w:color="auto"/>
        <w:left w:val="none" w:sz="0" w:space="0" w:color="auto"/>
        <w:bottom w:val="none" w:sz="0" w:space="0" w:color="auto"/>
        <w:right w:val="none" w:sz="0" w:space="0" w:color="auto"/>
      </w:divBdr>
    </w:div>
    <w:div w:id="1644505140">
      <w:bodyDiv w:val="1"/>
      <w:marLeft w:val="0"/>
      <w:marRight w:val="0"/>
      <w:marTop w:val="0"/>
      <w:marBottom w:val="0"/>
      <w:divBdr>
        <w:top w:val="none" w:sz="0" w:space="0" w:color="auto"/>
        <w:left w:val="none" w:sz="0" w:space="0" w:color="auto"/>
        <w:bottom w:val="none" w:sz="0" w:space="0" w:color="auto"/>
        <w:right w:val="none" w:sz="0" w:space="0" w:color="auto"/>
      </w:divBdr>
    </w:div>
    <w:div w:id="1658609120">
      <w:bodyDiv w:val="1"/>
      <w:marLeft w:val="0"/>
      <w:marRight w:val="0"/>
      <w:marTop w:val="0"/>
      <w:marBottom w:val="0"/>
      <w:divBdr>
        <w:top w:val="none" w:sz="0" w:space="0" w:color="auto"/>
        <w:left w:val="none" w:sz="0" w:space="0" w:color="auto"/>
        <w:bottom w:val="none" w:sz="0" w:space="0" w:color="auto"/>
        <w:right w:val="none" w:sz="0" w:space="0" w:color="auto"/>
      </w:divBdr>
    </w:div>
    <w:div w:id="1678580184">
      <w:bodyDiv w:val="1"/>
      <w:marLeft w:val="0"/>
      <w:marRight w:val="0"/>
      <w:marTop w:val="0"/>
      <w:marBottom w:val="0"/>
      <w:divBdr>
        <w:top w:val="none" w:sz="0" w:space="0" w:color="auto"/>
        <w:left w:val="none" w:sz="0" w:space="0" w:color="auto"/>
        <w:bottom w:val="none" w:sz="0" w:space="0" w:color="auto"/>
        <w:right w:val="none" w:sz="0" w:space="0" w:color="auto"/>
      </w:divBdr>
    </w:div>
    <w:div w:id="1680693148">
      <w:bodyDiv w:val="1"/>
      <w:marLeft w:val="0"/>
      <w:marRight w:val="0"/>
      <w:marTop w:val="0"/>
      <w:marBottom w:val="0"/>
      <w:divBdr>
        <w:top w:val="none" w:sz="0" w:space="0" w:color="auto"/>
        <w:left w:val="none" w:sz="0" w:space="0" w:color="auto"/>
        <w:bottom w:val="none" w:sz="0" w:space="0" w:color="auto"/>
        <w:right w:val="none" w:sz="0" w:space="0" w:color="auto"/>
      </w:divBdr>
    </w:div>
    <w:div w:id="1693720988">
      <w:bodyDiv w:val="1"/>
      <w:marLeft w:val="0"/>
      <w:marRight w:val="0"/>
      <w:marTop w:val="0"/>
      <w:marBottom w:val="0"/>
      <w:divBdr>
        <w:top w:val="none" w:sz="0" w:space="0" w:color="auto"/>
        <w:left w:val="none" w:sz="0" w:space="0" w:color="auto"/>
        <w:bottom w:val="none" w:sz="0" w:space="0" w:color="auto"/>
        <w:right w:val="none" w:sz="0" w:space="0" w:color="auto"/>
      </w:divBdr>
    </w:div>
    <w:div w:id="1705250383">
      <w:bodyDiv w:val="1"/>
      <w:marLeft w:val="0"/>
      <w:marRight w:val="0"/>
      <w:marTop w:val="0"/>
      <w:marBottom w:val="0"/>
      <w:divBdr>
        <w:top w:val="none" w:sz="0" w:space="0" w:color="auto"/>
        <w:left w:val="none" w:sz="0" w:space="0" w:color="auto"/>
        <w:bottom w:val="none" w:sz="0" w:space="0" w:color="auto"/>
        <w:right w:val="none" w:sz="0" w:space="0" w:color="auto"/>
      </w:divBdr>
    </w:div>
    <w:div w:id="1711027685">
      <w:bodyDiv w:val="1"/>
      <w:marLeft w:val="0"/>
      <w:marRight w:val="0"/>
      <w:marTop w:val="0"/>
      <w:marBottom w:val="0"/>
      <w:divBdr>
        <w:top w:val="none" w:sz="0" w:space="0" w:color="auto"/>
        <w:left w:val="none" w:sz="0" w:space="0" w:color="auto"/>
        <w:bottom w:val="none" w:sz="0" w:space="0" w:color="auto"/>
        <w:right w:val="none" w:sz="0" w:space="0" w:color="auto"/>
      </w:divBdr>
    </w:div>
    <w:div w:id="1730492964">
      <w:bodyDiv w:val="1"/>
      <w:marLeft w:val="0"/>
      <w:marRight w:val="0"/>
      <w:marTop w:val="0"/>
      <w:marBottom w:val="0"/>
      <w:divBdr>
        <w:top w:val="none" w:sz="0" w:space="0" w:color="auto"/>
        <w:left w:val="none" w:sz="0" w:space="0" w:color="auto"/>
        <w:bottom w:val="none" w:sz="0" w:space="0" w:color="auto"/>
        <w:right w:val="none" w:sz="0" w:space="0" w:color="auto"/>
      </w:divBdr>
    </w:div>
    <w:div w:id="1750348201">
      <w:bodyDiv w:val="1"/>
      <w:marLeft w:val="0"/>
      <w:marRight w:val="0"/>
      <w:marTop w:val="0"/>
      <w:marBottom w:val="0"/>
      <w:divBdr>
        <w:top w:val="none" w:sz="0" w:space="0" w:color="auto"/>
        <w:left w:val="none" w:sz="0" w:space="0" w:color="auto"/>
        <w:bottom w:val="none" w:sz="0" w:space="0" w:color="auto"/>
        <w:right w:val="none" w:sz="0" w:space="0" w:color="auto"/>
      </w:divBdr>
    </w:div>
    <w:div w:id="1776948043">
      <w:bodyDiv w:val="1"/>
      <w:marLeft w:val="0"/>
      <w:marRight w:val="0"/>
      <w:marTop w:val="0"/>
      <w:marBottom w:val="0"/>
      <w:divBdr>
        <w:top w:val="none" w:sz="0" w:space="0" w:color="auto"/>
        <w:left w:val="none" w:sz="0" w:space="0" w:color="auto"/>
        <w:bottom w:val="none" w:sz="0" w:space="0" w:color="auto"/>
        <w:right w:val="none" w:sz="0" w:space="0" w:color="auto"/>
      </w:divBdr>
    </w:div>
    <w:div w:id="1788691810">
      <w:bodyDiv w:val="1"/>
      <w:marLeft w:val="0"/>
      <w:marRight w:val="0"/>
      <w:marTop w:val="0"/>
      <w:marBottom w:val="0"/>
      <w:divBdr>
        <w:top w:val="none" w:sz="0" w:space="0" w:color="auto"/>
        <w:left w:val="none" w:sz="0" w:space="0" w:color="auto"/>
        <w:bottom w:val="none" w:sz="0" w:space="0" w:color="auto"/>
        <w:right w:val="none" w:sz="0" w:space="0" w:color="auto"/>
      </w:divBdr>
    </w:div>
    <w:div w:id="1794447236">
      <w:bodyDiv w:val="1"/>
      <w:marLeft w:val="0"/>
      <w:marRight w:val="0"/>
      <w:marTop w:val="0"/>
      <w:marBottom w:val="0"/>
      <w:divBdr>
        <w:top w:val="none" w:sz="0" w:space="0" w:color="auto"/>
        <w:left w:val="none" w:sz="0" w:space="0" w:color="auto"/>
        <w:bottom w:val="none" w:sz="0" w:space="0" w:color="auto"/>
        <w:right w:val="none" w:sz="0" w:space="0" w:color="auto"/>
      </w:divBdr>
    </w:div>
    <w:div w:id="1796674028">
      <w:bodyDiv w:val="1"/>
      <w:marLeft w:val="0"/>
      <w:marRight w:val="0"/>
      <w:marTop w:val="0"/>
      <w:marBottom w:val="0"/>
      <w:divBdr>
        <w:top w:val="none" w:sz="0" w:space="0" w:color="auto"/>
        <w:left w:val="none" w:sz="0" w:space="0" w:color="auto"/>
        <w:bottom w:val="none" w:sz="0" w:space="0" w:color="auto"/>
        <w:right w:val="none" w:sz="0" w:space="0" w:color="auto"/>
      </w:divBdr>
    </w:div>
    <w:div w:id="1844659907">
      <w:bodyDiv w:val="1"/>
      <w:marLeft w:val="0"/>
      <w:marRight w:val="0"/>
      <w:marTop w:val="0"/>
      <w:marBottom w:val="0"/>
      <w:divBdr>
        <w:top w:val="none" w:sz="0" w:space="0" w:color="auto"/>
        <w:left w:val="none" w:sz="0" w:space="0" w:color="auto"/>
        <w:bottom w:val="none" w:sz="0" w:space="0" w:color="auto"/>
        <w:right w:val="none" w:sz="0" w:space="0" w:color="auto"/>
      </w:divBdr>
    </w:div>
    <w:div w:id="1854103829">
      <w:bodyDiv w:val="1"/>
      <w:marLeft w:val="0"/>
      <w:marRight w:val="0"/>
      <w:marTop w:val="0"/>
      <w:marBottom w:val="0"/>
      <w:divBdr>
        <w:top w:val="none" w:sz="0" w:space="0" w:color="auto"/>
        <w:left w:val="none" w:sz="0" w:space="0" w:color="auto"/>
        <w:bottom w:val="none" w:sz="0" w:space="0" w:color="auto"/>
        <w:right w:val="none" w:sz="0" w:space="0" w:color="auto"/>
      </w:divBdr>
    </w:div>
    <w:div w:id="1865705507">
      <w:bodyDiv w:val="1"/>
      <w:marLeft w:val="0"/>
      <w:marRight w:val="0"/>
      <w:marTop w:val="0"/>
      <w:marBottom w:val="0"/>
      <w:divBdr>
        <w:top w:val="none" w:sz="0" w:space="0" w:color="auto"/>
        <w:left w:val="none" w:sz="0" w:space="0" w:color="auto"/>
        <w:bottom w:val="none" w:sz="0" w:space="0" w:color="auto"/>
        <w:right w:val="none" w:sz="0" w:space="0" w:color="auto"/>
      </w:divBdr>
    </w:div>
    <w:div w:id="1893540075">
      <w:bodyDiv w:val="1"/>
      <w:marLeft w:val="0"/>
      <w:marRight w:val="0"/>
      <w:marTop w:val="0"/>
      <w:marBottom w:val="0"/>
      <w:divBdr>
        <w:top w:val="none" w:sz="0" w:space="0" w:color="auto"/>
        <w:left w:val="none" w:sz="0" w:space="0" w:color="auto"/>
        <w:bottom w:val="none" w:sz="0" w:space="0" w:color="auto"/>
        <w:right w:val="none" w:sz="0" w:space="0" w:color="auto"/>
      </w:divBdr>
    </w:div>
    <w:div w:id="1895237641">
      <w:bodyDiv w:val="1"/>
      <w:marLeft w:val="0"/>
      <w:marRight w:val="0"/>
      <w:marTop w:val="0"/>
      <w:marBottom w:val="0"/>
      <w:divBdr>
        <w:top w:val="none" w:sz="0" w:space="0" w:color="auto"/>
        <w:left w:val="none" w:sz="0" w:space="0" w:color="auto"/>
        <w:bottom w:val="none" w:sz="0" w:space="0" w:color="auto"/>
        <w:right w:val="none" w:sz="0" w:space="0" w:color="auto"/>
      </w:divBdr>
    </w:div>
    <w:div w:id="1897350479">
      <w:bodyDiv w:val="1"/>
      <w:marLeft w:val="0"/>
      <w:marRight w:val="0"/>
      <w:marTop w:val="0"/>
      <w:marBottom w:val="0"/>
      <w:divBdr>
        <w:top w:val="none" w:sz="0" w:space="0" w:color="auto"/>
        <w:left w:val="none" w:sz="0" w:space="0" w:color="auto"/>
        <w:bottom w:val="none" w:sz="0" w:space="0" w:color="auto"/>
        <w:right w:val="none" w:sz="0" w:space="0" w:color="auto"/>
      </w:divBdr>
    </w:div>
    <w:div w:id="1934706442">
      <w:bodyDiv w:val="1"/>
      <w:marLeft w:val="0"/>
      <w:marRight w:val="0"/>
      <w:marTop w:val="0"/>
      <w:marBottom w:val="0"/>
      <w:divBdr>
        <w:top w:val="none" w:sz="0" w:space="0" w:color="auto"/>
        <w:left w:val="none" w:sz="0" w:space="0" w:color="auto"/>
        <w:bottom w:val="none" w:sz="0" w:space="0" w:color="auto"/>
        <w:right w:val="none" w:sz="0" w:space="0" w:color="auto"/>
      </w:divBdr>
    </w:div>
    <w:div w:id="1955206467">
      <w:bodyDiv w:val="1"/>
      <w:marLeft w:val="0"/>
      <w:marRight w:val="0"/>
      <w:marTop w:val="0"/>
      <w:marBottom w:val="0"/>
      <w:divBdr>
        <w:top w:val="none" w:sz="0" w:space="0" w:color="auto"/>
        <w:left w:val="none" w:sz="0" w:space="0" w:color="auto"/>
        <w:bottom w:val="none" w:sz="0" w:space="0" w:color="auto"/>
        <w:right w:val="none" w:sz="0" w:space="0" w:color="auto"/>
      </w:divBdr>
    </w:div>
    <w:div w:id="1978874235">
      <w:bodyDiv w:val="1"/>
      <w:marLeft w:val="0"/>
      <w:marRight w:val="0"/>
      <w:marTop w:val="0"/>
      <w:marBottom w:val="0"/>
      <w:divBdr>
        <w:top w:val="none" w:sz="0" w:space="0" w:color="auto"/>
        <w:left w:val="none" w:sz="0" w:space="0" w:color="auto"/>
        <w:bottom w:val="none" w:sz="0" w:space="0" w:color="auto"/>
        <w:right w:val="none" w:sz="0" w:space="0" w:color="auto"/>
      </w:divBdr>
    </w:div>
    <w:div w:id="1995834412">
      <w:bodyDiv w:val="1"/>
      <w:marLeft w:val="0"/>
      <w:marRight w:val="0"/>
      <w:marTop w:val="0"/>
      <w:marBottom w:val="0"/>
      <w:divBdr>
        <w:top w:val="none" w:sz="0" w:space="0" w:color="auto"/>
        <w:left w:val="none" w:sz="0" w:space="0" w:color="auto"/>
        <w:bottom w:val="none" w:sz="0" w:space="0" w:color="auto"/>
        <w:right w:val="none" w:sz="0" w:space="0" w:color="auto"/>
      </w:divBdr>
    </w:div>
    <w:div w:id="2015380994">
      <w:bodyDiv w:val="1"/>
      <w:marLeft w:val="0"/>
      <w:marRight w:val="0"/>
      <w:marTop w:val="0"/>
      <w:marBottom w:val="0"/>
      <w:divBdr>
        <w:top w:val="none" w:sz="0" w:space="0" w:color="auto"/>
        <w:left w:val="none" w:sz="0" w:space="0" w:color="auto"/>
        <w:bottom w:val="none" w:sz="0" w:space="0" w:color="auto"/>
        <w:right w:val="none" w:sz="0" w:space="0" w:color="auto"/>
      </w:divBdr>
    </w:div>
    <w:div w:id="2033458412">
      <w:bodyDiv w:val="1"/>
      <w:marLeft w:val="0"/>
      <w:marRight w:val="0"/>
      <w:marTop w:val="0"/>
      <w:marBottom w:val="0"/>
      <w:divBdr>
        <w:top w:val="none" w:sz="0" w:space="0" w:color="auto"/>
        <w:left w:val="none" w:sz="0" w:space="0" w:color="auto"/>
        <w:bottom w:val="none" w:sz="0" w:space="0" w:color="auto"/>
        <w:right w:val="none" w:sz="0" w:space="0" w:color="auto"/>
      </w:divBdr>
    </w:div>
    <w:div w:id="2041735732">
      <w:bodyDiv w:val="1"/>
      <w:marLeft w:val="0"/>
      <w:marRight w:val="0"/>
      <w:marTop w:val="0"/>
      <w:marBottom w:val="0"/>
      <w:divBdr>
        <w:top w:val="none" w:sz="0" w:space="0" w:color="auto"/>
        <w:left w:val="none" w:sz="0" w:space="0" w:color="auto"/>
        <w:bottom w:val="none" w:sz="0" w:space="0" w:color="auto"/>
        <w:right w:val="none" w:sz="0" w:space="0" w:color="auto"/>
      </w:divBdr>
    </w:div>
    <w:div w:id="2072851679">
      <w:bodyDiv w:val="1"/>
      <w:marLeft w:val="0"/>
      <w:marRight w:val="0"/>
      <w:marTop w:val="0"/>
      <w:marBottom w:val="0"/>
      <w:divBdr>
        <w:top w:val="none" w:sz="0" w:space="0" w:color="auto"/>
        <w:left w:val="none" w:sz="0" w:space="0" w:color="auto"/>
        <w:bottom w:val="none" w:sz="0" w:space="0" w:color="auto"/>
        <w:right w:val="none" w:sz="0" w:space="0" w:color="auto"/>
      </w:divBdr>
    </w:div>
    <w:div w:id="2073893921">
      <w:bodyDiv w:val="1"/>
      <w:marLeft w:val="0"/>
      <w:marRight w:val="0"/>
      <w:marTop w:val="0"/>
      <w:marBottom w:val="0"/>
      <w:divBdr>
        <w:top w:val="none" w:sz="0" w:space="0" w:color="auto"/>
        <w:left w:val="none" w:sz="0" w:space="0" w:color="auto"/>
        <w:bottom w:val="none" w:sz="0" w:space="0" w:color="auto"/>
        <w:right w:val="none" w:sz="0" w:space="0" w:color="auto"/>
      </w:divBdr>
    </w:div>
    <w:div w:id="2099516236">
      <w:bodyDiv w:val="1"/>
      <w:marLeft w:val="0"/>
      <w:marRight w:val="0"/>
      <w:marTop w:val="0"/>
      <w:marBottom w:val="0"/>
      <w:divBdr>
        <w:top w:val="none" w:sz="0" w:space="0" w:color="auto"/>
        <w:left w:val="none" w:sz="0" w:space="0" w:color="auto"/>
        <w:bottom w:val="none" w:sz="0" w:space="0" w:color="auto"/>
        <w:right w:val="none" w:sz="0" w:space="0" w:color="auto"/>
      </w:divBdr>
    </w:div>
    <w:div w:id="2117406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scribbr.com/citing-sources/cite-a-journal-article/" TargetMode="External"/><Relationship Id="rId2" Type="http://schemas.openxmlformats.org/officeDocument/2006/relationships/hyperlink" Target="https://www.scribbr.com/citing-sources/cite-a-journal-article/" TargetMode="External"/><Relationship Id="rId1" Type="http://schemas.openxmlformats.org/officeDocument/2006/relationships/hyperlink" Target="https://www.scribbr.com/citing-sources/cite-a-journal-article/" TargetMode="External"/></Relationship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diagramQuickStyle" Target="diagrams/quickStyle1.xml"/><Relationship Id="rId26" Type="http://schemas.openxmlformats.org/officeDocument/2006/relationships/hyperlink" Target="https://statisticsbyjim.com/regression/root-mean-square-error-rmse/" TargetMode="External"/><Relationship Id="rId39" Type="http://schemas.openxmlformats.org/officeDocument/2006/relationships/hyperlink" Target="https://doi.org/10.1371/journal.pone.0194889" TargetMode="External"/><Relationship Id="rId21" Type="http://schemas.openxmlformats.org/officeDocument/2006/relationships/hyperlink" Target="https://ideascale.com/blog/what-is-a-decision-tree/" TargetMode="External"/><Relationship Id="rId34" Type="http://schemas.openxmlformats.org/officeDocument/2006/relationships/hyperlink" Target="https://arxiv.org/abs/2404.15392" TargetMode="External"/><Relationship Id="rId42" Type="http://schemas.openxmlformats.org/officeDocument/2006/relationships/hyperlink" Target="https://www.researchgate.net/publication/377331491_PEST_CLASSIFICATION_AND_PREDICTION_ANALYZING_THE_IMPACT_OF_WEATHER_TO_PEST_OCCURRENCE_THROUGH_MACHINE_LEARNING" TargetMode="External"/><Relationship Id="rId47" Type="http://schemas.openxmlformats.org/officeDocument/2006/relationships/hyperlink" Target="https://doi.org/10.1007/978-3-031-43605-5_15" TargetMode="External"/><Relationship Id="rId50" Type="http://schemas.openxmlformats.org/officeDocument/2006/relationships/hyperlink" Target="https://doi.org/10.3390/agriculture13091855" TargetMode="External"/><Relationship Id="rId55"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Data" Target="diagrams/data1.xml"/><Relationship Id="rId29" Type="http://schemas.openxmlformats.org/officeDocument/2006/relationships/hyperlink" Target="https://researchmethod.net/regression-analysis/" TargetMode="External"/><Relationship Id="rId11" Type="http://schemas.microsoft.com/office/2018/08/relationships/commentsExtensible" Target="commentsExtensible.xml"/><Relationship Id="rId24" Type="http://schemas.openxmlformats.org/officeDocument/2006/relationships/hyperlink" Target="https://www.codecademy.com/article/scikit-learn" TargetMode="External"/><Relationship Id="rId32" Type="http://schemas.openxmlformats.org/officeDocument/2006/relationships/hyperlink" Target="https://arxiv.org/abs/1905.07848" TargetMode="External"/><Relationship Id="rId37" Type="http://schemas.openxmlformats.org/officeDocument/2006/relationships/hyperlink" Target="https://doi.org/10.1007/s00521-024-09679-x" TargetMode="External"/><Relationship Id="rId40" Type="http://schemas.openxmlformats.org/officeDocument/2006/relationships/hyperlink" Target="https://www.coursera.org/articles/data-analytics" TargetMode="External"/><Relationship Id="rId45" Type="http://schemas.openxmlformats.org/officeDocument/2006/relationships/hyperlink" Target="https://doi.org/10.1093/qopen/qoac030" TargetMode="External"/><Relationship Id="rId53" Type="http://schemas.openxmlformats.org/officeDocument/2006/relationships/image" Target="media/image2.png"/><Relationship Id="rId5" Type="http://schemas.openxmlformats.org/officeDocument/2006/relationships/webSettings" Target="webSettings.xml"/><Relationship Id="rId19" Type="http://schemas.openxmlformats.org/officeDocument/2006/relationships/diagramColors" Target="diagrams/colors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hyperlink" Target="https://neptune.ai/blog/performance-metrics-in-machine-learning-complete-guide" TargetMode="External"/><Relationship Id="rId27" Type="http://schemas.openxmlformats.org/officeDocument/2006/relationships/hyperlink" Target="https://doi.org/10.1007/978-3-030-56485-8_3" TargetMode="External"/><Relationship Id="rId30" Type="http://schemas.openxmlformats.org/officeDocument/2006/relationships/hyperlink" Target="https://www.freecodecamp.org/news/what-is-r-squared-r2-value-meaning-and-definition/" TargetMode="External"/><Relationship Id="rId35" Type="http://schemas.openxmlformats.org/officeDocument/2006/relationships/hyperlink" Target="https://doi.org/10.48084/etasr.6468" TargetMode="External"/><Relationship Id="rId43" Type="http://schemas.openxmlformats.org/officeDocument/2006/relationships/hyperlink" Target="https://www.kansascityfed.org/documents/7023/umberger-paper.pdf" TargetMode="External"/><Relationship Id="rId48" Type="http://schemas.openxmlformats.org/officeDocument/2006/relationships/hyperlink" Target="https://doi.org/10.1007/978-3-030-75583-6_18" TargetMode="External"/><Relationship Id="rId56" Type="http://schemas.openxmlformats.org/officeDocument/2006/relationships/glossaryDocument" Target="glossary/document.xml"/><Relationship Id="rId8" Type="http://schemas.openxmlformats.org/officeDocument/2006/relationships/comments" Target="comments.xml"/><Relationship Id="rId51" Type="http://schemas.openxmlformats.org/officeDocument/2006/relationships/hyperlink" Target="https://www.psa.gov.ph/content/rice-and-corn-situation-and-outlook-reports"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diagramLayout" Target="diagrams/layout1.xml"/><Relationship Id="rId25" Type="http://schemas.openxmlformats.org/officeDocument/2006/relationships/hyperlink" Target="https://doi.org/10.1007/978-94-009-1900-6_1" TargetMode="External"/><Relationship Id="rId33" Type="http://schemas.openxmlformats.org/officeDocument/2006/relationships/hyperlink" Target="https://doi.org/10.3389/fpls.2019.00621" TargetMode="External"/><Relationship Id="rId38" Type="http://schemas.openxmlformats.org/officeDocument/2006/relationships/hyperlink" Target="https://doi.org/10.1007/978-981-99-7820-5_36" TargetMode="External"/><Relationship Id="rId46" Type="http://schemas.openxmlformats.org/officeDocument/2006/relationships/hyperlink" Target="https://doi.org/10.1007/s11042-024-18592-3" TargetMode="External"/><Relationship Id="rId20" Type="http://schemas.microsoft.com/office/2007/relationships/diagramDrawing" Target="diagrams/drawing1.xml"/><Relationship Id="rId41" Type="http://schemas.openxmlformats.org/officeDocument/2006/relationships/hyperlink" Target="https://doi.org/10.1007/s40808-023-01723-4"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yperlink" Target="https://medium.com/analytics-vidhya/random-forest-classifier-and-its-hyperparameters-8467bec755f6" TargetMode="External"/><Relationship Id="rId28" Type="http://schemas.openxmlformats.org/officeDocument/2006/relationships/hyperlink" Target="https://doi.org/10.1038/s41586-020-2649-2" TargetMode="External"/><Relationship Id="rId36" Type="http://schemas.openxmlformats.org/officeDocument/2006/relationships/hyperlink" Target="https://doi.org/10.1051/matecconf/201817601033" TargetMode="External"/><Relationship Id="rId49" Type="http://schemas.openxmlformats.org/officeDocument/2006/relationships/hyperlink" Target="https://doi.org/10.1038/s41598-024-54354-9" TargetMode="External"/><Relationship Id="rId57" Type="http://schemas.openxmlformats.org/officeDocument/2006/relationships/theme" Target="theme/theme1.xml"/><Relationship Id="rId10" Type="http://schemas.microsoft.com/office/2016/09/relationships/commentsIds" Target="commentsIds.xml"/><Relationship Id="rId31" Type="http://schemas.openxmlformats.org/officeDocument/2006/relationships/hyperlink" Target="https://doi.org/10.1007/978-3-319-18305-3_1" TargetMode="External"/><Relationship Id="rId44" Type="http://schemas.openxmlformats.org/officeDocument/2006/relationships/hyperlink" Target="https://doi.org/10.3390/computers12010010" TargetMode="External"/><Relationship Id="rId52" Type="http://schemas.openxmlformats.org/officeDocument/2006/relationships/hyperlink" Target="https://www.forbes.com/sites/forbesbusinessdevelopmentcouncil/2021/02/11/preparing-for-the-unpredictable-in-food-and-agriculture/"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ECDB82-8EA1-4A9D-8F76-C88A01EB8F65}" type="doc">
      <dgm:prSet loTypeId="urn:microsoft.com/office/officeart/2005/8/layout/bProcess3" loCatId="process" qsTypeId="urn:microsoft.com/office/officeart/2005/8/quickstyle/3d3" qsCatId="3D" csTypeId="urn:microsoft.com/office/officeart/2005/8/colors/accent0_1" csCatId="mainScheme" phldr="1"/>
      <dgm:spPr/>
      <dgm:t>
        <a:bodyPr/>
        <a:lstStyle/>
        <a:p>
          <a:endParaRPr lang="en-US"/>
        </a:p>
      </dgm:t>
    </dgm:pt>
    <dgm:pt modelId="{5F472A0A-7817-40E4-829B-5E3936E40932}">
      <dgm:prSet phldrT="[Text]" custT="1"/>
      <dgm:spPr/>
      <dgm:t>
        <a:bodyPr/>
        <a:lstStyle/>
        <a:p>
          <a:r>
            <a:rPr lang="en-US" sz="1150" dirty="0"/>
            <a:t>Data Collection</a:t>
          </a:r>
        </a:p>
      </dgm:t>
    </dgm:pt>
    <dgm:pt modelId="{8E6F6C06-BE23-49EB-98A8-ABC889C40F9D}" type="parTrans" cxnId="{85FDC814-FABC-4631-AC6B-BA27B2A697DA}">
      <dgm:prSet/>
      <dgm:spPr/>
      <dgm:t>
        <a:bodyPr/>
        <a:lstStyle/>
        <a:p>
          <a:endParaRPr lang="en-US" sz="1150" dirty="0"/>
        </a:p>
      </dgm:t>
    </dgm:pt>
    <dgm:pt modelId="{053A4240-9329-4EAE-93E6-5D68FDFFAD4D}" type="sibTrans" cxnId="{85FDC814-FABC-4631-AC6B-BA27B2A697DA}">
      <dgm:prSet custT="1"/>
      <dgm:spPr/>
      <dgm:t>
        <a:bodyPr/>
        <a:lstStyle/>
        <a:p>
          <a:endParaRPr lang="en-US" sz="1150" dirty="0"/>
        </a:p>
      </dgm:t>
    </dgm:pt>
    <dgm:pt modelId="{580C6D56-E352-4BC5-919B-7D9EBBB171B0}">
      <dgm:prSet phldrT="[Text]" custT="1"/>
      <dgm:spPr/>
      <dgm:t>
        <a:bodyPr/>
        <a:lstStyle/>
        <a:p>
          <a:r>
            <a:rPr lang="en-US" sz="1150" dirty="0"/>
            <a:t>Data Preprocessing</a:t>
          </a:r>
        </a:p>
      </dgm:t>
    </dgm:pt>
    <dgm:pt modelId="{A97AA4A0-58CE-47BF-BE5D-BC20BA52C4B9}" type="parTrans" cxnId="{9DF7B7BC-305F-45E9-BEB6-DA7F597C0913}">
      <dgm:prSet/>
      <dgm:spPr/>
      <dgm:t>
        <a:bodyPr/>
        <a:lstStyle/>
        <a:p>
          <a:endParaRPr lang="en-US" sz="1150" dirty="0"/>
        </a:p>
      </dgm:t>
    </dgm:pt>
    <dgm:pt modelId="{2B267562-1117-419D-A71D-DDAD9F427CF2}" type="sibTrans" cxnId="{9DF7B7BC-305F-45E9-BEB6-DA7F597C0913}">
      <dgm:prSet custT="1"/>
      <dgm:spPr/>
      <dgm:t>
        <a:bodyPr/>
        <a:lstStyle/>
        <a:p>
          <a:endParaRPr lang="en-US" sz="1150" dirty="0"/>
        </a:p>
      </dgm:t>
    </dgm:pt>
    <dgm:pt modelId="{231254FC-8CC0-4E1E-8217-74589E6308FD}">
      <dgm:prSet phldrT="[Text]" custT="1"/>
      <dgm:spPr/>
      <dgm:t>
        <a:bodyPr/>
        <a:lstStyle/>
        <a:p>
          <a:r>
            <a:rPr lang="en-US" sz="1150" dirty="0"/>
            <a:t>Feature Engineering</a:t>
          </a:r>
        </a:p>
      </dgm:t>
    </dgm:pt>
    <dgm:pt modelId="{722C145F-AE2A-4222-9996-B5F92FA8495F}" type="parTrans" cxnId="{0EC0C052-61B5-4CC5-BFDB-4759C7FEBFE7}">
      <dgm:prSet/>
      <dgm:spPr/>
      <dgm:t>
        <a:bodyPr/>
        <a:lstStyle/>
        <a:p>
          <a:endParaRPr lang="en-US" sz="1150" dirty="0"/>
        </a:p>
      </dgm:t>
    </dgm:pt>
    <dgm:pt modelId="{51E8D719-3185-4D76-95B7-394764E1CE50}" type="sibTrans" cxnId="{0EC0C052-61B5-4CC5-BFDB-4759C7FEBFE7}">
      <dgm:prSet custT="1"/>
      <dgm:spPr/>
      <dgm:t>
        <a:bodyPr/>
        <a:lstStyle/>
        <a:p>
          <a:endParaRPr lang="en-US" sz="1150" dirty="0"/>
        </a:p>
      </dgm:t>
    </dgm:pt>
    <dgm:pt modelId="{F7C8A5BD-23E1-4EB8-BC1C-36EDE3A343EA}">
      <dgm:prSet phldrT="[Text]" custT="1"/>
      <dgm:spPr/>
      <dgm:t>
        <a:bodyPr/>
        <a:lstStyle/>
        <a:p>
          <a:r>
            <a:rPr lang="en-US" sz="1150" dirty="0"/>
            <a:t>Model Development and Training</a:t>
          </a:r>
        </a:p>
      </dgm:t>
    </dgm:pt>
    <dgm:pt modelId="{D5FDA14C-79C5-4B6A-A765-8889AAF12B0C}" type="parTrans" cxnId="{F8991EBE-1FBD-41B5-8464-7242321A2C76}">
      <dgm:prSet/>
      <dgm:spPr/>
      <dgm:t>
        <a:bodyPr/>
        <a:lstStyle/>
        <a:p>
          <a:endParaRPr lang="en-US" sz="1150" dirty="0"/>
        </a:p>
      </dgm:t>
    </dgm:pt>
    <dgm:pt modelId="{AD8C7DEC-4D99-4678-89B2-414973E8D783}" type="sibTrans" cxnId="{F8991EBE-1FBD-41B5-8464-7242321A2C76}">
      <dgm:prSet custT="1"/>
      <dgm:spPr/>
      <dgm:t>
        <a:bodyPr/>
        <a:lstStyle/>
        <a:p>
          <a:endParaRPr lang="en-US" sz="1150" dirty="0"/>
        </a:p>
      </dgm:t>
    </dgm:pt>
    <dgm:pt modelId="{1D982701-F102-4BF7-BB54-C1B01C464C07}">
      <dgm:prSet phldrT="[Text]" custT="1"/>
      <dgm:spPr/>
      <dgm:t>
        <a:bodyPr/>
        <a:lstStyle/>
        <a:p>
          <a:r>
            <a:rPr lang="en-US" sz="1150" dirty="0"/>
            <a:t>Model Evaluation</a:t>
          </a:r>
        </a:p>
      </dgm:t>
    </dgm:pt>
    <dgm:pt modelId="{1CEE5521-6866-461C-845A-87CF8EBEE0BD}" type="parTrans" cxnId="{EBD1A823-1902-4A37-B083-D7FF1DD0589B}">
      <dgm:prSet/>
      <dgm:spPr/>
      <dgm:t>
        <a:bodyPr/>
        <a:lstStyle/>
        <a:p>
          <a:endParaRPr lang="en-US" sz="1150" dirty="0"/>
        </a:p>
      </dgm:t>
    </dgm:pt>
    <dgm:pt modelId="{050BA54F-E1E8-416C-8C01-1D3D5FFE543C}" type="sibTrans" cxnId="{EBD1A823-1902-4A37-B083-D7FF1DD0589B}">
      <dgm:prSet custT="1"/>
      <dgm:spPr/>
      <dgm:t>
        <a:bodyPr/>
        <a:lstStyle/>
        <a:p>
          <a:endParaRPr lang="en-US" sz="1150" dirty="0"/>
        </a:p>
      </dgm:t>
    </dgm:pt>
    <dgm:pt modelId="{C01CC048-8AAE-46D5-9666-E2320F2B1653}">
      <dgm:prSet phldrT="[Text]" custT="1"/>
      <dgm:spPr/>
      <dgm:t>
        <a:bodyPr/>
        <a:lstStyle/>
        <a:p>
          <a:r>
            <a:rPr lang="en-US" sz="1150" dirty="0"/>
            <a:t>Detailed Forecast Analysis and Visualization</a:t>
          </a:r>
        </a:p>
      </dgm:t>
    </dgm:pt>
    <dgm:pt modelId="{59AC96F8-3B45-461F-8CB3-91C3677BECC3}" type="parTrans" cxnId="{C7A41D61-307D-4181-ACCF-C1FF79E54E7F}">
      <dgm:prSet/>
      <dgm:spPr/>
      <dgm:t>
        <a:bodyPr/>
        <a:lstStyle/>
        <a:p>
          <a:endParaRPr lang="en-US" sz="1150" dirty="0"/>
        </a:p>
      </dgm:t>
    </dgm:pt>
    <dgm:pt modelId="{7F02CD10-9DE1-4D01-888E-ADF04DBC3DD3}" type="sibTrans" cxnId="{C7A41D61-307D-4181-ACCF-C1FF79E54E7F}">
      <dgm:prSet custT="1"/>
      <dgm:spPr/>
      <dgm:t>
        <a:bodyPr/>
        <a:lstStyle/>
        <a:p>
          <a:endParaRPr lang="en-US" sz="1150" dirty="0"/>
        </a:p>
      </dgm:t>
    </dgm:pt>
    <dgm:pt modelId="{044DCE8E-AE72-4786-8792-C2BBA9BA8371}" type="pres">
      <dgm:prSet presAssocID="{0AECDB82-8EA1-4A9D-8F76-C88A01EB8F65}" presName="Name0" presStyleCnt="0">
        <dgm:presLayoutVars>
          <dgm:dir/>
          <dgm:resizeHandles val="exact"/>
        </dgm:presLayoutVars>
      </dgm:prSet>
      <dgm:spPr/>
    </dgm:pt>
    <dgm:pt modelId="{33F303D3-4482-4099-94AC-EEE4B4768398}" type="pres">
      <dgm:prSet presAssocID="{5F472A0A-7817-40E4-829B-5E3936E40932}" presName="node" presStyleLbl="node1" presStyleIdx="0" presStyleCnt="6">
        <dgm:presLayoutVars>
          <dgm:bulletEnabled val="1"/>
        </dgm:presLayoutVars>
      </dgm:prSet>
      <dgm:spPr/>
    </dgm:pt>
    <dgm:pt modelId="{B6EBCA00-0DB0-45AB-8E33-E9E4EC6A661A}" type="pres">
      <dgm:prSet presAssocID="{053A4240-9329-4EAE-93E6-5D68FDFFAD4D}" presName="sibTrans" presStyleLbl="sibTrans1D1" presStyleIdx="0" presStyleCnt="5"/>
      <dgm:spPr/>
    </dgm:pt>
    <dgm:pt modelId="{3634AE03-E7D8-4BC9-89C2-8E4B7F6AC106}" type="pres">
      <dgm:prSet presAssocID="{053A4240-9329-4EAE-93E6-5D68FDFFAD4D}" presName="connectorText" presStyleLbl="sibTrans1D1" presStyleIdx="0" presStyleCnt="5"/>
      <dgm:spPr/>
    </dgm:pt>
    <dgm:pt modelId="{D7E95750-DA5D-4418-980D-F89F1CF3CF5E}" type="pres">
      <dgm:prSet presAssocID="{580C6D56-E352-4BC5-919B-7D9EBBB171B0}" presName="node" presStyleLbl="node1" presStyleIdx="1" presStyleCnt="6">
        <dgm:presLayoutVars>
          <dgm:bulletEnabled val="1"/>
        </dgm:presLayoutVars>
      </dgm:prSet>
      <dgm:spPr/>
    </dgm:pt>
    <dgm:pt modelId="{D44DAE1A-7F5E-40F6-8C91-2DC0E07E5018}" type="pres">
      <dgm:prSet presAssocID="{2B267562-1117-419D-A71D-DDAD9F427CF2}" presName="sibTrans" presStyleLbl="sibTrans1D1" presStyleIdx="1" presStyleCnt="5"/>
      <dgm:spPr/>
    </dgm:pt>
    <dgm:pt modelId="{F2954427-DA9D-4E68-82BE-59FCC9EE8705}" type="pres">
      <dgm:prSet presAssocID="{2B267562-1117-419D-A71D-DDAD9F427CF2}" presName="connectorText" presStyleLbl="sibTrans1D1" presStyleIdx="1" presStyleCnt="5"/>
      <dgm:spPr/>
    </dgm:pt>
    <dgm:pt modelId="{A6F1628E-9537-46A8-99B0-6ACB058BEA3F}" type="pres">
      <dgm:prSet presAssocID="{231254FC-8CC0-4E1E-8217-74589E6308FD}" presName="node" presStyleLbl="node1" presStyleIdx="2" presStyleCnt="6">
        <dgm:presLayoutVars>
          <dgm:bulletEnabled val="1"/>
        </dgm:presLayoutVars>
      </dgm:prSet>
      <dgm:spPr/>
    </dgm:pt>
    <dgm:pt modelId="{AEEE7CA3-80BC-4502-B9A0-2364AFD36759}" type="pres">
      <dgm:prSet presAssocID="{51E8D719-3185-4D76-95B7-394764E1CE50}" presName="sibTrans" presStyleLbl="sibTrans1D1" presStyleIdx="2" presStyleCnt="5"/>
      <dgm:spPr/>
    </dgm:pt>
    <dgm:pt modelId="{2A6512A7-5B1A-4170-B6C6-CA040F6A05FE}" type="pres">
      <dgm:prSet presAssocID="{51E8D719-3185-4D76-95B7-394764E1CE50}" presName="connectorText" presStyleLbl="sibTrans1D1" presStyleIdx="2" presStyleCnt="5"/>
      <dgm:spPr/>
    </dgm:pt>
    <dgm:pt modelId="{538ABD23-C245-4BF4-A9D5-0EC08812FFD2}" type="pres">
      <dgm:prSet presAssocID="{F7C8A5BD-23E1-4EB8-BC1C-36EDE3A343EA}" presName="node" presStyleLbl="node1" presStyleIdx="3" presStyleCnt="6">
        <dgm:presLayoutVars>
          <dgm:bulletEnabled val="1"/>
        </dgm:presLayoutVars>
      </dgm:prSet>
      <dgm:spPr/>
    </dgm:pt>
    <dgm:pt modelId="{456A4FD6-F7CC-4661-85C9-C7CB6C0B42C5}" type="pres">
      <dgm:prSet presAssocID="{AD8C7DEC-4D99-4678-89B2-414973E8D783}" presName="sibTrans" presStyleLbl="sibTrans1D1" presStyleIdx="3" presStyleCnt="5"/>
      <dgm:spPr/>
    </dgm:pt>
    <dgm:pt modelId="{F49B37BF-8A8D-408E-A3EE-20FFD4F83F32}" type="pres">
      <dgm:prSet presAssocID="{AD8C7DEC-4D99-4678-89B2-414973E8D783}" presName="connectorText" presStyleLbl="sibTrans1D1" presStyleIdx="3" presStyleCnt="5"/>
      <dgm:spPr/>
    </dgm:pt>
    <dgm:pt modelId="{BE85FFBC-DF73-4818-AA36-76A346348BE6}" type="pres">
      <dgm:prSet presAssocID="{1D982701-F102-4BF7-BB54-C1B01C464C07}" presName="node" presStyleLbl="node1" presStyleIdx="4" presStyleCnt="6">
        <dgm:presLayoutVars>
          <dgm:bulletEnabled val="1"/>
        </dgm:presLayoutVars>
      </dgm:prSet>
      <dgm:spPr/>
    </dgm:pt>
    <dgm:pt modelId="{53E615B4-5804-475B-877D-B0CAE6EAB5FE}" type="pres">
      <dgm:prSet presAssocID="{050BA54F-E1E8-416C-8C01-1D3D5FFE543C}" presName="sibTrans" presStyleLbl="sibTrans1D1" presStyleIdx="4" presStyleCnt="5"/>
      <dgm:spPr/>
    </dgm:pt>
    <dgm:pt modelId="{8CA8FE7D-E329-42D5-942D-5F9EDF8B9219}" type="pres">
      <dgm:prSet presAssocID="{050BA54F-E1E8-416C-8C01-1D3D5FFE543C}" presName="connectorText" presStyleLbl="sibTrans1D1" presStyleIdx="4" presStyleCnt="5"/>
      <dgm:spPr/>
    </dgm:pt>
    <dgm:pt modelId="{5716DDD4-27CA-4C6B-B088-81D793DD67E1}" type="pres">
      <dgm:prSet presAssocID="{C01CC048-8AAE-46D5-9666-E2320F2B1653}" presName="node" presStyleLbl="node1" presStyleIdx="5" presStyleCnt="6">
        <dgm:presLayoutVars>
          <dgm:bulletEnabled val="1"/>
        </dgm:presLayoutVars>
      </dgm:prSet>
      <dgm:spPr/>
    </dgm:pt>
  </dgm:ptLst>
  <dgm:cxnLst>
    <dgm:cxn modelId="{ED142701-A5C6-478A-87E5-7273D3D57EB5}" type="presOf" srcId="{F7C8A5BD-23E1-4EB8-BC1C-36EDE3A343EA}" destId="{538ABD23-C245-4BF4-A9D5-0EC08812FFD2}" srcOrd="0" destOrd="0" presId="urn:microsoft.com/office/officeart/2005/8/layout/bProcess3"/>
    <dgm:cxn modelId="{7ACB5009-46FE-4734-9BAF-7D81E5C85019}" type="presOf" srcId="{1D982701-F102-4BF7-BB54-C1B01C464C07}" destId="{BE85FFBC-DF73-4818-AA36-76A346348BE6}" srcOrd="0" destOrd="0" presId="urn:microsoft.com/office/officeart/2005/8/layout/bProcess3"/>
    <dgm:cxn modelId="{85FDC814-FABC-4631-AC6B-BA27B2A697DA}" srcId="{0AECDB82-8EA1-4A9D-8F76-C88A01EB8F65}" destId="{5F472A0A-7817-40E4-829B-5E3936E40932}" srcOrd="0" destOrd="0" parTransId="{8E6F6C06-BE23-49EB-98A8-ABC889C40F9D}" sibTransId="{053A4240-9329-4EAE-93E6-5D68FDFFAD4D}"/>
    <dgm:cxn modelId="{4DAEBF15-4214-4095-8F12-36F126F0DD25}" type="presOf" srcId="{AD8C7DEC-4D99-4678-89B2-414973E8D783}" destId="{456A4FD6-F7CC-4661-85C9-C7CB6C0B42C5}" srcOrd="0" destOrd="0" presId="urn:microsoft.com/office/officeart/2005/8/layout/bProcess3"/>
    <dgm:cxn modelId="{311EFE17-D07D-4A67-9AD0-4601A5D73FCA}" type="presOf" srcId="{5F472A0A-7817-40E4-829B-5E3936E40932}" destId="{33F303D3-4482-4099-94AC-EEE4B4768398}" srcOrd="0" destOrd="0" presId="urn:microsoft.com/office/officeart/2005/8/layout/bProcess3"/>
    <dgm:cxn modelId="{EBD1A823-1902-4A37-B083-D7FF1DD0589B}" srcId="{0AECDB82-8EA1-4A9D-8F76-C88A01EB8F65}" destId="{1D982701-F102-4BF7-BB54-C1B01C464C07}" srcOrd="4" destOrd="0" parTransId="{1CEE5521-6866-461C-845A-87CF8EBEE0BD}" sibTransId="{050BA54F-E1E8-416C-8C01-1D3D5FFE543C}"/>
    <dgm:cxn modelId="{6E676331-FA52-471B-8DF4-8A1E9126C114}" type="presOf" srcId="{053A4240-9329-4EAE-93E6-5D68FDFFAD4D}" destId="{B6EBCA00-0DB0-45AB-8E33-E9E4EC6A661A}" srcOrd="0" destOrd="0" presId="urn:microsoft.com/office/officeart/2005/8/layout/bProcess3"/>
    <dgm:cxn modelId="{C7A41D61-307D-4181-ACCF-C1FF79E54E7F}" srcId="{0AECDB82-8EA1-4A9D-8F76-C88A01EB8F65}" destId="{C01CC048-8AAE-46D5-9666-E2320F2B1653}" srcOrd="5" destOrd="0" parTransId="{59AC96F8-3B45-461F-8CB3-91C3677BECC3}" sibTransId="{7F02CD10-9DE1-4D01-888E-ADF04DBC3DD3}"/>
    <dgm:cxn modelId="{222FFF62-3ADB-482E-AC96-A96CD132D556}" type="presOf" srcId="{2B267562-1117-419D-A71D-DDAD9F427CF2}" destId="{F2954427-DA9D-4E68-82BE-59FCC9EE8705}" srcOrd="1" destOrd="0" presId="urn:microsoft.com/office/officeart/2005/8/layout/bProcess3"/>
    <dgm:cxn modelId="{20E42F68-6DB7-4FA2-AD30-5D2BC60A6040}" type="presOf" srcId="{0AECDB82-8EA1-4A9D-8F76-C88A01EB8F65}" destId="{044DCE8E-AE72-4786-8792-C2BBA9BA8371}" srcOrd="0" destOrd="0" presId="urn:microsoft.com/office/officeart/2005/8/layout/bProcess3"/>
    <dgm:cxn modelId="{A11A134A-9473-43A3-82F5-6394A9E4F185}" type="presOf" srcId="{231254FC-8CC0-4E1E-8217-74589E6308FD}" destId="{A6F1628E-9537-46A8-99B0-6ACB058BEA3F}" srcOrd="0" destOrd="0" presId="urn:microsoft.com/office/officeart/2005/8/layout/bProcess3"/>
    <dgm:cxn modelId="{0EC0C052-61B5-4CC5-BFDB-4759C7FEBFE7}" srcId="{0AECDB82-8EA1-4A9D-8F76-C88A01EB8F65}" destId="{231254FC-8CC0-4E1E-8217-74589E6308FD}" srcOrd="2" destOrd="0" parTransId="{722C145F-AE2A-4222-9996-B5F92FA8495F}" sibTransId="{51E8D719-3185-4D76-95B7-394764E1CE50}"/>
    <dgm:cxn modelId="{AEE6F875-3B77-4B66-A50C-9B952B4D2A12}" type="presOf" srcId="{050BA54F-E1E8-416C-8C01-1D3D5FFE543C}" destId="{8CA8FE7D-E329-42D5-942D-5F9EDF8B9219}" srcOrd="1" destOrd="0" presId="urn:microsoft.com/office/officeart/2005/8/layout/bProcess3"/>
    <dgm:cxn modelId="{D80D1E83-D8D0-44CA-9615-B5780ECBE412}" type="presOf" srcId="{2B267562-1117-419D-A71D-DDAD9F427CF2}" destId="{D44DAE1A-7F5E-40F6-8C91-2DC0E07E5018}" srcOrd="0" destOrd="0" presId="urn:microsoft.com/office/officeart/2005/8/layout/bProcess3"/>
    <dgm:cxn modelId="{36C78E88-1EDA-4835-8CC1-07A5015E6BEC}" type="presOf" srcId="{580C6D56-E352-4BC5-919B-7D9EBBB171B0}" destId="{D7E95750-DA5D-4418-980D-F89F1CF3CF5E}" srcOrd="0" destOrd="0" presId="urn:microsoft.com/office/officeart/2005/8/layout/bProcess3"/>
    <dgm:cxn modelId="{01BF6493-EFCE-414F-AD9A-39F02949CD52}" type="presOf" srcId="{050BA54F-E1E8-416C-8C01-1D3D5FFE543C}" destId="{53E615B4-5804-475B-877D-B0CAE6EAB5FE}" srcOrd="0" destOrd="0" presId="urn:microsoft.com/office/officeart/2005/8/layout/bProcess3"/>
    <dgm:cxn modelId="{2BAEBF99-42D7-41F9-8AB1-3F0CD23B564A}" type="presOf" srcId="{AD8C7DEC-4D99-4678-89B2-414973E8D783}" destId="{F49B37BF-8A8D-408E-A3EE-20FFD4F83F32}" srcOrd="1" destOrd="0" presId="urn:microsoft.com/office/officeart/2005/8/layout/bProcess3"/>
    <dgm:cxn modelId="{D27A6A9F-9523-4101-BE0E-6F1F06FC8333}" type="presOf" srcId="{053A4240-9329-4EAE-93E6-5D68FDFFAD4D}" destId="{3634AE03-E7D8-4BC9-89C2-8E4B7F6AC106}" srcOrd="1" destOrd="0" presId="urn:microsoft.com/office/officeart/2005/8/layout/bProcess3"/>
    <dgm:cxn modelId="{6237A39F-2BB3-4589-9E72-D14361F8619A}" type="presOf" srcId="{51E8D719-3185-4D76-95B7-394764E1CE50}" destId="{2A6512A7-5B1A-4170-B6C6-CA040F6A05FE}" srcOrd="1" destOrd="0" presId="urn:microsoft.com/office/officeart/2005/8/layout/bProcess3"/>
    <dgm:cxn modelId="{FDC754A4-0F8D-4DCB-ABBC-D759566928E6}" type="presOf" srcId="{C01CC048-8AAE-46D5-9666-E2320F2B1653}" destId="{5716DDD4-27CA-4C6B-B088-81D793DD67E1}" srcOrd="0" destOrd="0" presId="urn:microsoft.com/office/officeart/2005/8/layout/bProcess3"/>
    <dgm:cxn modelId="{9DF7B7BC-305F-45E9-BEB6-DA7F597C0913}" srcId="{0AECDB82-8EA1-4A9D-8F76-C88A01EB8F65}" destId="{580C6D56-E352-4BC5-919B-7D9EBBB171B0}" srcOrd="1" destOrd="0" parTransId="{A97AA4A0-58CE-47BF-BE5D-BC20BA52C4B9}" sibTransId="{2B267562-1117-419D-A71D-DDAD9F427CF2}"/>
    <dgm:cxn modelId="{F8991EBE-1FBD-41B5-8464-7242321A2C76}" srcId="{0AECDB82-8EA1-4A9D-8F76-C88A01EB8F65}" destId="{F7C8A5BD-23E1-4EB8-BC1C-36EDE3A343EA}" srcOrd="3" destOrd="0" parTransId="{D5FDA14C-79C5-4B6A-A765-8889AAF12B0C}" sibTransId="{AD8C7DEC-4D99-4678-89B2-414973E8D783}"/>
    <dgm:cxn modelId="{FCA8E3C4-E0AF-42D6-9E37-47CDBD78EC7A}" type="presOf" srcId="{51E8D719-3185-4D76-95B7-394764E1CE50}" destId="{AEEE7CA3-80BC-4502-B9A0-2364AFD36759}" srcOrd="0" destOrd="0" presId="urn:microsoft.com/office/officeart/2005/8/layout/bProcess3"/>
    <dgm:cxn modelId="{347427D2-8A34-4E4E-84EE-32CB17E60686}" type="presParOf" srcId="{044DCE8E-AE72-4786-8792-C2BBA9BA8371}" destId="{33F303D3-4482-4099-94AC-EEE4B4768398}" srcOrd="0" destOrd="0" presId="urn:microsoft.com/office/officeart/2005/8/layout/bProcess3"/>
    <dgm:cxn modelId="{608C5E6C-2393-4C96-9D97-2588B7638655}" type="presParOf" srcId="{044DCE8E-AE72-4786-8792-C2BBA9BA8371}" destId="{B6EBCA00-0DB0-45AB-8E33-E9E4EC6A661A}" srcOrd="1" destOrd="0" presId="urn:microsoft.com/office/officeart/2005/8/layout/bProcess3"/>
    <dgm:cxn modelId="{331FD580-66AA-4C76-8CC2-C2FF96D76719}" type="presParOf" srcId="{B6EBCA00-0DB0-45AB-8E33-E9E4EC6A661A}" destId="{3634AE03-E7D8-4BC9-89C2-8E4B7F6AC106}" srcOrd="0" destOrd="0" presId="urn:microsoft.com/office/officeart/2005/8/layout/bProcess3"/>
    <dgm:cxn modelId="{FC39685A-9A1E-4662-A2FF-C510C7136693}" type="presParOf" srcId="{044DCE8E-AE72-4786-8792-C2BBA9BA8371}" destId="{D7E95750-DA5D-4418-980D-F89F1CF3CF5E}" srcOrd="2" destOrd="0" presId="urn:microsoft.com/office/officeart/2005/8/layout/bProcess3"/>
    <dgm:cxn modelId="{25CEAA48-D45E-48D2-A399-886D62C0E0D0}" type="presParOf" srcId="{044DCE8E-AE72-4786-8792-C2BBA9BA8371}" destId="{D44DAE1A-7F5E-40F6-8C91-2DC0E07E5018}" srcOrd="3" destOrd="0" presId="urn:microsoft.com/office/officeart/2005/8/layout/bProcess3"/>
    <dgm:cxn modelId="{38032CD2-AAFD-432D-831C-C8F8EAC888CF}" type="presParOf" srcId="{D44DAE1A-7F5E-40F6-8C91-2DC0E07E5018}" destId="{F2954427-DA9D-4E68-82BE-59FCC9EE8705}" srcOrd="0" destOrd="0" presId="urn:microsoft.com/office/officeart/2005/8/layout/bProcess3"/>
    <dgm:cxn modelId="{37B0572B-E817-49AC-9A85-E482ECACC8D6}" type="presParOf" srcId="{044DCE8E-AE72-4786-8792-C2BBA9BA8371}" destId="{A6F1628E-9537-46A8-99B0-6ACB058BEA3F}" srcOrd="4" destOrd="0" presId="urn:microsoft.com/office/officeart/2005/8/layout/bProcess3"/>
    <dgm:cxn modelId="{6286FC32-891B-4B09-BC8D-858A756EDBFE}" type="presParOf" srcId="{044DCE8E-AE72-4786-8792-C2BBA9BA8371}" destId="{AEEE7CA3-80BC-4502-B9A0-2364AFD36759}" srcOrd="5" destOrd="0" presId="urn:microsoft.com/office/officeart/2005/8/layout/bProcess3"/>
    <dgm:cxn modelId="{EE563690-D9C9-4D6B-9ACD-B6A17C8CEF4A}" type="presParOf" srcId="{AEEE7CA3-80BC-4502-B9A0-2364AFD36759}" destId="{2A6512A7-5B1A-4170-B6C6-CA040F6A05FE}" srcOrd="0" destOrd="0" presId="urn:microsoft.com/office/officeart/2005/8/layout/bProcess3"/>
    <dgm:cxn modelId="{8BD7F51F-B947-4AE0-B6AA-94D0976AAADB}" type="presParOf" srcId="{044DCE8E-AE72-4786-8792-C2BBA9BA8371}" destId="{538ABD23-C245-4BF4-A9D5-0EC08812FFD2}" srcOrd="6" destOrd="0" presId="urn:microsoft.com/office/officeart/2005/8/layout/bProcess3"/>
    <dgm:cxn modelId="{269D332B-6324-4AA4-86EA-ACBCCDB135BE}" type="presParOf" srcId="{044DCE8E-AE72-4786-8792-C2BBA9BA8371}" destId="{456A4FD6-F7CC-4661-85C9-C7CB6C0B42C5}" srcOrd="7" destOrd="0" presId="urn:microsoft.com/office/officeart/2005/8/layout/bProcess3"/>
    <dgm:cxn modelId="{E92F0BF2-A6CE-45E1-AB48-50566728E688}" type="presParOf" srcId="{456A4FD6-F7CC-4661-85C9-C7CB6C0B42C5}" destId="{F49B37BF-8A8D-408E-A3EE-20FFD4F83F32}" srcOrd="0" destOrd="0" presId="urn:microsoft.com/office/officeart/2005/8/layout/bProcess3"/>
    <dgm:cxn modelId="{07392884-0B92-4235-8752-7419329F654B}" type="presParOf" srcId="{044DCE8E-AE72-4786-8792-C2BBA9BA8371}" destId="{BE85FFBC-DF73-4818-AA36-76A346348BE6}" srcOrd="8" destOrd="0" presId="urn:microsoft.com/office/officeart/2005/8/layout/bProcess3"/>
    <dgm:cxn modelId="{0C7668D6-754C-4490-A4DB-5465551C9E09}" type="presParOf" srcId="{044DCE8E-AE72-4786-8792-C2BBA9BA8371}" destId="{53E615B4-5804-475B-877D-B0CAE6EAB5FE}" srcOrd="9" destOrd="0" presId="urn:microsoft.com/office/officeart/2005/8/layout/bProcess3"/>
    <dgm:cxn modelId="{EE2CAEE4-CCDF-4A66-91CB-6266EF286BBB}" type="presParOf" srcId="{53E615B4-5804-475B-877D-B0CAE6EAB5FE}" destId="{8CA8FE7D-E329-42D5-942D-5F9EDF8B9219}" srcOrd="0" destOrd="0" presId="urn:microsoft.com/office/officeart/2005/8/layout/bProcess3"/>
    <dgm:cxn modelId="{C6B86ED5-42D8-4D6D-BF50-01E031102E9D}" type="presParOf" srcId="{044DCE8E-AE72-4786-8792-C2BBA9BA8371}" destId="{5716DDD4-27CA-4C6B-B088-81D793DD67E1}" srcOrd="10" destOrd="0" presId="urn:microsoft.com/office/officeart/2005/8/layout/bProcess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EBCA00-0DB0-45AB-8E33-E9E4EC6A661A}">
      <dsp:nvSpPr>
        <dsp:cNvPr id="0" name=""/>
        <dsp:cNvSpPr/>
      </dsp:nvSpPr>
      <dsp:spPr>
        <a:xfrm>
          <a:off x="1606993" y="377196"/>
          <a:ext cx="293404" cy="91440"/>
        </a:xfrm>
        <a:custGeom>
          <a:avLst/>
          <a:gdLst/>
          <a:ahLst/>
          <a:cxnLst/>
          <a:rect l="0" t="0" r="0" b="0"/>
          <a:pathLst>
            <a:path>
              <a:moveTo>
                <a:pt x="0" y="45720"/>
              </a:moveTo>
              <a:lnTo>
                <a:pt x="293404" y="45720"/>
              </a:lnTo>
            </a:path>
          </a:pathLst>
        </a:custGeom>
        <a:noFill/>
        <a:ln w="9525" cap="flat" cmpd="sng" algn="ctr">
          <a:solidFill>
            <a:schemeClr val="dk1">
              <a:hueOff val="0"/>
              <a:satOff val="0"/>
              <a:lumOff val="0"/>
              <a:alphaOff val="0"/>
            </a:schemeClr>
          </a:solidFill>
          <a:prstDash val="solid"/>
          <a:tailEnd type="arrow"/>
        </a:ln>
        <a:effectLst/>
        <a:scene3d>
          <a:camera prst="orthographicFront">
            <a:rot lat="0" lon="0" rev="0"/>
          </a:camera>
          <a:lightRig rig="contrasting" dir="t">
            <a:rot lat="0" lon="0" rev="1200000"/>
          </a:lightRig>
        </a:scene3d>
        <a:sp3d z="-110000"/>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11175">
            <a:lnSpc>
              <a:spcPct val="90000"/>
            </a:lnSpc>
            <a:spcBef>
              <a:spcPct val="0"/>
            </a:spcBef>
            <a:spcAft>
              <a:spcPct val="35000"/>
            </a:spcAft>
            <a:buNone/>
          </a:pPr>
          <a:endParaRPr lang="en-US" sz="1150" kern="1200" dirty="0"/>
        </a:p>
      </dsp:txBody>
      <dsp:txXfrm>
        <a:off x="1745595" y="421296"/>
        <a:ext cx="16200" cy="3240"/>
      </dsp:txXfrm>
    </dsp:sp>
    <dsp:sp modelId="{33F303D3-4482-4099-94AC-EEE4B4768398}">
      <dsp:nvSpPr>
        <dsp:cNvPr id="0" name=""/>
        <dsp:cNvSpPr/>
      </dsp:nvSpPr>
      <dsp:spPr>
        <a:xfrm>
          <a:off x="200078" y="302"/>
          <a:ext cx="1408714" cy="845228"/>
        </a:xfrm>
        <a:prstGeom prst="rect">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11175">
            <a:lnSpc>
              <a:spcPct val="90000"/>
            </a:lnSpc>
            <a:spcBef>
              <a:spcPct val="0"/>
            </a:spcBef>
            <a:spcAft>
              <a:spcPct val="35000"/>
            </a:spcAft>
            <a:buNone/>
          </a:pPr>
          <a:r>
            <a:rPr lang="en-US" sz="1150" kern="1200" dirty="0"/>
            <a:t>Data Collection</a:t>
          </a:r>
        </a:p>
      </dsp:txBody>
      <dsp:txXfrm>
        <a:off x="200078" y="302"/>
        <a:ext cx="1408714" cy="845228"/>
      </dsp:txXfrm>
    </dsp:sp>
    <dsp:sp modelId="{D44DAE1A-7F5E-40F6-8C91-2DC0E07E5018}">
      <dsp:nvSpPr>
        <dsp:cNvPr id="0" name=""/>
        <dsp:cNvSpPr/>
      </dsp:nvSpPr>
      <dsp:spPr>
        <a:xfrm>
          <a:off x="3339712" y="377196"/>
          <a:ext cx="293404" cy="91440"/>
        </a:xfrm>
        <a:custGeom>
          <a:avLst/>
          <a:gdLst/>
          <a:ahLst/>
          <a:cxnLst/>
          <a:rect l="0" t="0" r="0" b="0"/>
          <a:pathLst>
            <a:path>
              <a:moveTo>
                <a:pt x="0" y="45720"/>
              </a:moveTo>
              <a:lnTo>
                <a:pt x="293404" y="45720"/>
              </a:lnTo>
            </a:path>
          </a:pathLst>
        </a:custGeom>
        <a:noFill/>
        <a:ln w="9525" cap="flat" cmpd="sng" algn="ctr">
          <a:solidFill>
            <a:schemeClr val="dk1">
              <a:hueOff val="0"/>
              <a:satOff val="0"/>
              <a:lumOff val="0"/>
              <a:alphaOff val="0"/>
            </a:schemeClr>
          </a:solidFill>
          <a:prstDash val="solid"/>
          <a:tailEnd type="arrow"/>
        </a:ln>
        <a:effectLst/>
        <a:scene3d>
          <a:camera prst="orthographicFront">
            <a:rot lat="0" lon="0" rev="0"/>
          </a:camera>
          <a:lightRig rig="contrasting" dir="t">
            <a:rot lat="0" lon="0" rev="1200000"/>
          </a:lightRig>
        </a:scene3d>
        <a:sp3d z="-110000"/>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11175">
            <a:lnSpc>
              <a:spcPct val="90000"/>
            </a:lnSpc>
            <a:spcBef>
              <a:spcPct val="0"/>
            </a:spcBef>
            <a:spcAft>
              <a:spcPct val="35000"/>
            </a:spcAft>
            <a:buNone/>
          </a:pPr>
          <a:endParaRPr lang="en-US" sz="1150" kern="1200" dirty="0"/>
        </a:p>
      </dsp:txBody>
      <dsp:txXfrm>
        <a:off x="3478314" y="421296"/>
        <a:ext cx="16200" cy="3240"/>
      </dsp:txXfrm>
    </dsp:sp>
    <dsp:sp modelId="{D7E95750-DA5D-4418-980D-F89F1CF3CF5E}">
      <dsp:nvSpPr>
        <dsp:cNvPr id="0" name=""/>
        <dsp:cNvSpPr/>
      </dsp:nvSpPr>
      <dsp:spPr>
        <a:xfrm>
          <a:off x="1932797" y="302"/>
          <a:ext cx="1408714" cy="845228"/>
        </a:xfrm>
        <a:prstGeom prst="rect">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11175">
            <a:lnSpc>
              <a:spcPct val="90000"/>
            </a:lnSpc>
            <a:spcBef>
              <a:spcPct val="0"/>
            </a:spcBef>
            <a:spcAft>
              <a:spcPct val="35000"/>
            </a:spcAft>
            <a:buNone/>
          </a:pPr>
          <a:r>
            <a:rPr lang="en-US" sz="1150" kern="1200" dirty="0"/>
            <a:t>Data Preprocessing</a:t>
          </a:r>
        </a:p>
      </dsp:txBody>
      <dsp:txXfrm>
        <a:off x="1932797" y="302"/>
        <a:ext cx="1408714" cy="845228"/>
      </dsp:txXfrm>
    </dsp:sp>
    <dsp:sp modelId="{AEEE7CA3-80BC-4502-B9A0-2364AFD36759}">
      <dsp:nvSpPr>
        <dsp:cNvPr id="0" name=""/>
        <dsp:cNvSpPr/>
      </dsp:nvSpPr>
      <dsp:spPr>
        <a:xfrm>
          <a:off x="904436" y="843730"/>
          <a:ext cx="3465437" cy="293404"/>
        </a:xfrm>
        <a:custGeom>
          <a:avLst/>
          <a:gdLst/>
          <a:ahLst/>
          <a:cxnLst/>
          <a:rect l="0" t="0" r="0" b="0"/>
          <a:pathLst>
            <a:path>
              <a:moveTo>
                <a:pt x="3465437" y="0"/>
              </a:moveTo>
              <a:lnTo>
                <a:pt x="3465437" y="163802"/>
              </a:lnTo>
              <a:lnTo>
                <a:pt x="0" y="163802"/>
              </a:lnTo>
              <a:lnTo>
                <a:pt x="0" y="293404"/>
              </a:lnTo>
            </a:path>
          </a:pathLst>
        </a:custGeom>
        <a:noFill/>
        <a:ln w="9525" cap="flat" cmpd="sng" algn="ctr">
          <a:solidFill>
            <a:schemeClr val="dk1">
              <a:hueOff val="0"/>
              <a:satOff val="0"/>
              <a:lumOff val="0"/>
              <a:alphaOff val="0"/>
            </a:schemeClr>
          </a:solidFill>
          <a:prstDash val="solid"/>
          <a:tailEnd type="arrow"/>
        </a:ln>
        <a:effectLst/>
        <a:scene3d>
          <a:camera prst="orthographicFront">
            <a:rot lat="0" lon="0" rev="0"/>
          </a:camera>
          <a:lightRig rig="contrasting" dir="t">
            <a:rot lat="0" lon="0" rev="1200000"/>
          </a:lightRig>
        </a:scene3d>
        <a:sp3d z="-110000"/>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11175">
            <a:lnSpc>
              <a:spcPct val="90000"/>
            </a:lnSpc>
            <a:spcBef>
              <a:spcPct val="0"/>
            </a:spcBef>
            <a:spcAft>
              <a:spcPct val="35000"/>
            </a:spcAft>
            <a:buNone/>
          </a:pPr>
          <a:endParaRPr lang="en-US" sz="1150" kern="1200" dirty="0"/>
        </a:p>
      </dsp:txBody>
      <dsp:txXfrm>
        <a:off x="2550141" y="988812"/>
        <a:ext cx="174027" cy="3240"/>
      </dsp:txXfrm>
    </dsp:sp>
    <dsp:sp modelId="{A6F1628E-9537-46A8-99B0-6ACB058BEA3F}">
      <dsp:nvSpPr>
        <dsp:cNvPr id="0" name=""/>
        <dsp:cNvSpPr/>
      </dsp:nvSpPr>
      <dsp:spPr>
        <a:xfrm>
          <a:off x="3665516" y="302"/>
          <a:ext cx="1408714" cy="845228"/>
        </a:xfrm>
        <a:prstGeom prst="rect">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11175">
            <a:lnSpc>
              <a:spcPct val="90000"/>
            </a:lnSpc>
            <a:spcBef>
              <a:spcPct val="0"/>
            </a:spcBef>
            <a:spcAft>
              <a:spcPct val="35000"/>
            </a:spcAft>
            <a:buNone/>
          </a:pPr>
          <a:r>
            <a:rPr lang="en-US" sz="1150" kern="1200" dirty="0"/>
            <a:t>Feature Engineering</a:t>
          </a:r>
        </a:p>
      </dsp:txBody>
      <dsp:txXfrm>
        <a:off x="3665516" y="302"/>
        <a:ext cx="1408714" cy="845228"/>
      </dsp:txXfrm>
    </dsp:sp>
    <dsp:sp modelId="{456A4FD6-F7CC-4661-85C9-C7CB6C0B42C5}">
      <dsp:nvSpPr>
        <dsp:cNvPr id="0" name=""/>
        <dsp:cNvSpPr/>
      </dsp:nvSpPr>
      <dsp:spPr>
        <a:xfrm>
          <a:off x="1606993" y="1546429"/>
          <a:ext cx="293404" cy="91440"/>
        </a:xfrm>
        <a:custGeom>
          <a:avLst/>
          <a:gdLst/>
          <a:ahLst/>
          <a:cxnLst/>
          <a:rect l="0" t="0" r="0" b="0"/>
          <a:pathLst>
            <a:path>
              <a:moveTo>
                <a:pt x="0" y="45720"/>
              </a:moveTo>
              <a:lnTo>
                <a:pt x="293404" y="45720"/>
              </a:lnTo>
            </a:path>
          </a:pathLst>
        </a:custGeom>
        <a:noFill/>
        <a:ln w="9525" cap="flat" cmpd="sng" algn="ctr">
          <a:solidFill>
            <a:schemeClr val="dk1">
              <a:hueOff val="0"/>
              <a:satOff val="0"/>
              <a:lumOff val="0"/>
              <a:alphaOff val="0"/>
            </a:schemeClr>
          </a:solidFill>
          <a:prstDash val="solid"/>
          <a:tailEnd type="arrow"/>
        </a:ln>
        <a:effectLst/>
        <a:scene3d>
          <a:camera prst="orthographicFront">
            <a:rot lat="0" lon="0" rev="0"/>
          </a:camera>
          <a:lightRig rig="contrasting" dir="t">
            <a:rot lat="0" lon="0" rev="1200000"/>
          </a:lightRig>
        </a:scene3d>
        <a:sp3d z="-110000"/>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11175">
            <a:lnSpc>
              <a:spcPct val="90000"/>
            </a:lnSpc>
            <a:spcBef>
              <a:spcPct val="0"/>
            </a:spcBef>
            <a:spcAft>
              <a:spcPct val="35000"/>
            </a:spcAft>
            <a:buNone/>
          </a:pPr>
          <a:endParaRPr lang="en-US" sz="1150" kern="1200" dirty="0"/>
        </a:p>
      </dsp:txBody>
      <dsp:txXfrm>
        <a:off x="1745595" y="1590529"/>
        <a:ext cx="16200" cy="3240"/>
      </dsp:txXfrm>
    </dsp:sp>
    <dsp:sp modelId="{538ABD23-C245-4BF4-A9D5-0EC08812FFD2}">
      <dsp:nvSpPr>
        <dsp:cNvPr id="0" name=""/>
        <dsp:cNvSpPr/>
      </dsp:nvSpPr>
      <dsp:spPr>
        <a:xfrm>
          <a:off x="200078" y="1169535"/>
          <a:ext cx="1408714" cy="845228"/>
        </a:xfrm>
        <a:prstGeom prst="rect">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11175">
            <a:lnSpc>
              <a:spcPct val="90000"/>
            </a:lnSpc>
            <a:spcBef>
              <a:spcPct val="0"/>
            </a:spcBef>
            <a:spcAft>
              <a:spcPct val="35000"/>
            </a:spcAft>
            <a:buNone/>
          </a:pPr>
          <a:r>
            <a:rPr lang="en-US" sz="1150" kern="1200" dirty="0"/>
            <a:t>Model Development and Training</a:t>
          </a:r>
        </a:p>
      </dsp:txBody>
      <dsp:txXfrm>
        <a:off x="200078" y="1169535"/>
        <a:ext cx="1408714" cy="845228"/>
      </dsp:txXfrm>
    </dsp:sp>
    <dsp:sp modelId="{53E615B4-5804-475B-877D-B0CAE6EAB5FE}">
      <dsp:nvSpPr>
        <dsp:cNvPr id="0" name=""/>
        <dsp:cNvSpPr/>
      </dsp:nvSpPr>
      <dsp:spPr>
        <a:xfrm>
          <a:off x="3339712" y="1546429"/>
          <a:ext cx="293404" cy="91440"/>
        </a:xfrm>
        <a:custGeom>
          <a:avLst/>
          <a:gdLst/>
          <a:ahLst/>
          <a:cxnLst/>
          <a:rect l="0" t="0" r="0" b="0"/>
          <a:pathLst>
            <a:path>
              <a:moveTo>
                <a:pt x="0" y="45720"/>
              </a:moveTo>
              <a:lnTo>
                <a:pt x="293404" y="45720"/>
              </a:lnTo>
            </a:path>
          </a:pathLst>
        </a:custGeom>
        <a:noFill/>
        <a:ln w="9525" cap="flat" cmpd="sng" algn="ctr">
          <a:solidFill>
            <a:schemeClr val="dk1">
              <a:hueOff val="0"/>
              <a:satOff val="0"/>
              <a:lumOff val="0"/>
              <a:alphaOff val="0"/>
            </a:schemeClr>
          </a:solidFill>
          <a:prstDash val="solid"/>
          <a:tailEnd type="arrow"/>
        </a:ln>
        <a:effectLst/>
        <a:scene3d>
          <a:camera prst="orthographicFront">
            <a:rot lat="0" lon="0" rev="0"/>
          </a:camera>
          <a:lightRig rig="contrasting" dir="t">
            <a:rot lat="0" lon="0" rev="1200000"/>
          </a:lightRig>
        </a:scene3d>
        <a:sp3d z="-110000"/>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11175">
            <a:lnSpc>
              <a:spcPct val="90000"/>
            </a:lnSpc>
            <a:spcBef>
              <a:spcPct val="0"/>
            </a:spcBef>
            <a:spcAft>
              <a:spcPct val="35000"/>
            </a:spcAft>
            <a:buNone/>
          </a:pPr>
          <a:endParaRPr lang="en-US" sz="1150" kern="1200" dirty="0"/>
        </a:p>
      </dsp:txBody>
      <dsp:txXfrm>
        <a:off x="3478314" y="1590529"/>
        <a:ext cx="16200" cy="3240"/>
      </dsp:txXfrm>
    </dsp:sp>
    <dsp:sp modelId="{BE85FFBC-DF73-4818-AA36-76A346348BE6}">
      <dsp:nvSpPr>
        <dsp:cNvPr id="0" name=""/>
        <dsp:cNvSpPr/>
      </dsp:nvSpPr>
      <dsp:spPr>
        <a:xfrm>
          <a:off x="1932797" y="1169535"/>
          <a:ext cx="1408714" cy="845228"/>
        </a:xfrm>
        <a:prstGeom prst="rect">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11175">
            <a:lnSpc>
              <a:spcPct val="90000"/>
            </a:lnSpc>
            <a:spcBef>
              <a:spcPct val="0"/>
            </a:spcBef>
            <a:spcAft>
              <a:spcPct val="35000"/>
            </a:spcAft>
            <a:buNone/>
          </a:pPr>
          <a:r>
            <a:rPr lang="en-US" sz="1150" kern="1200" dirty="0"/>
            <a:t>Model Evaluation</a:t>
          </a:r>
        </a:p>
      </dsp:txBody>
      <dsp:txXfrm>
        <a:off x="1932797" y="1169535"/>
        <a:ext cx="1408714" cy="845228"/>
      </dsp:txXfrm>
    </dsp:sp>
    <dsp:sp modelId="{5716DDD4-27CA-4C6B-B088-81D793DD67E1}">
      <dsp:nvSpPr>
        <dsp:cNvPr id="0" name=""/>
        <dsp:cNvSpPr/>
      </dsp:nvSpPr>
      <dsp:spPr>
        <a:xfrm>
          <a:off x="3665516" y="1169535"/>
          <a:ext cx="1408714" cy="845228"/>
        </a:xfrm>
        <a:prstGeom prst="rect">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11175">
            <a:lnSpc>
              <a:spcPct val="90000"/>
            </a:lnSpc>
            <a:spcBef>
              <a:spcPct val="0"/>
            </a:spcBef>
            <a:spcAft>
              <a:spcPct val="35000"/>
            </a:spcAft>
            <a:buNone/>
          </a:pPr>
          <a:r>
            <a:rPr lang="en-US" sz="1150" kern="1200" dirty="0"/>
            <a:t>Detailed Forecast Analysis and Visualization</a:t>
          </a:r>
        </a:p>
      </dsp:txBody>
      <dsp:txXfrm>
        <a:off x="3665516" y="1169535"/>
        <a:ext cx="1408714" cy="845228"/>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CE64D12DDA846FF872486319C38C765"/>
        <w:category>
          <w:name w:val="General"/>
          <w:gallery w:val="placeholder"/>
        </w:category>
        <w:types>
          <w:type w:val="bbPlcHdr"/>
        </w:types>
        <w:behaviors>
          <w:behavior w:val="content"/>
        </w:behaviors>
        <w:guid w:val="{D03B118F-4A06-41D2-A332-7822521B2D29}"/>
      </w:docPartPr>
      <w:docPartBody>
        <w:p w:rsidR="00D62BA7" w:rsidRDefault="00B23467">
          <w:pPr>
            <w:pStyle w:val="4CE64D12DDA846FF872486319C38C765"/>
          </w:pPr>
          <w:r w:rsidRPr="0086564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BA7"/>
    <w:rsid w:val="000133D6"/>
    <w:rsid w:val="0001666A"/>
    <w:rsid w:val="000340FD"/>
    <w:rsid w:val="00047CB1"/>
    <w:rsid w:val="00061AB1"/>
    <w:rsid w:val="000D7A13"/>
    <w:rsid w:val="00103575"/>
    <w:rsid w:val="00123FB2"/>
    <w:rsid w:val="001452CE"/>
    <w:rsid w:val="00147E53"/>
    <w:rsid w:val="001657A6"/>
    <w:rsid w:val="00171E99"/>
    <w:rsid w:val="001815E6"/>
    <w:rsid w:val="00194BB8"/>
    <w:rsid w:val="001950AD"/>
    <w:rsid w:val="001F4D8A"/>
    <w:rsid w:val="001F7C35"/>
    <w:rsid w:val="0024604D"/>
    <w:rsid w:val="00272502"/>
    <w:rsid w:val="002801ED"/>
    <w:rsid w:val="002B0B1A"/>
    <w:rsid w:val="002E76E0"/>
    <w:rsid w:val="00306AC2"/>
    <w:rsid w:val="00311926"/>
    <w:rsid w:val="00367BC7"/>
    <w:rsid w:val="0037509C"/>
    <w:rsid w:val="00381C79"/>
    <w:rsid w:val="00383226"/>
    <w:rsid w:val="00395B7B"/>
    <w:rsid w:val="003D044B"/>
    <w:rsid w:val="003D16C7"/>
    <w:rsid w:val="003D3727"/>
    <w:rsid w:val="003E7C1B"/>
    <w:rsid w:val="00400440"/>
    <w:rsid w:val="0040080C"/>
    <w:rsid w:val="00413B49"/>
    <w:rsid w:val="00430E9A"/>
    <w:rsid w:val="00463210"/>
    <w:rsid w:val="004C2D6C"/>
    <w:rsid w:val="004C7694"/>
    <w:rsid w:val="004D3796"/>
    <w:rsid w:val="004F1B1A"/>
    <w:rsid w:val="004F2617"/>
    <w:rsid w:val="004F606E"/>
    <w:rsid w:val="0052562D"/>
    <w:rsid w:val="0052591B"/>
    <w:rsid w:val="00545AC9"/>
    <w:rsid w:val="00567313"/>
    <w:rsid w:val="00595C14"/>
    <w:rsid w:val="005A7005"/>
    <w:rsid w:val="005E24FE"/>
    <w:rsid w:val="005E4775"/>
    <w:rsid w:val="0060474E"/>
    <w:rsid w:val="006113DB"/>
    <w:rsid w:val="00626237"/>
    <w:rsid w:val="006532A4"/>
    <w:rsid w:val="00696F32"/>
    <w:rsid w:val="006E2573"/>
    <w:rsid w:val="00753EAB"/>
    <w:rsid w:val="007668A5"/>
    <w:rsid w:val="00794D1B"/>
    <w:rsid w:val="00795B3D"/>
    <w:rsid w:val="007A59A7"/>
    <w:rsid w:val="007B657A"/>
    <w:rsid w:val="007E17B2"/>
    <w:rsid w:val="007E475C"/>
    <w:rsid w:val="00800CCE"/>
    <w:rsid w:val="00812A85"/>
    <w:rsid w:val="0081743D"/>
    <w:rsid w:val="00830D28"/>
    <w:rsid w:val="00833822"/>
    <w:rsid w:val="00844993"/>
    <w:rsid w:val="00850658"/>
    <w:rsid w:val="00864A1A"/>
    <w:rsid w:val="00890200"/>
    <w:rsid w:val="008B734C"/>
    <w:rsid w:val="008E79AA"/>
    <w:rsid w:val="008F1F74"/>
    <w:rsid w:val="00954EA0"/>
    <w:rsid w:val="00957D92"/>
    <w:rsid w:val="00A25BA1"/>
    <w:rsid w:val="00A31675"/>
    <w:rsid w:val="00A6229E"/>
    <w:rsid w:val="00A8719D"/>
    <w:rsid w:val="00B23467"/>
    <w:rsid w:val="00B2354E"/>
    <w:rsid w:val="00B520AC"/>
    <w:rsid w:val="00B7455A"/>
    <w:rsid w:val="00B8028B"/>
    <w:rsid w:val="00B83A06"/>
    <w:rsid w:val="00BC0573"/>
    <w:rsid w:val="00C202C3"/>
    <w:rsid w:val="00CB6B4A"/>
    <w:rsid w:val="00CD2C65"/>
    <w:rsid w:val="00CD6856"/>
    <w:rsid w:val="00CE14DF"/>
    <w:rsid w:val="00D003B9"/>
    <w:rsid w:val="00D17EC4"/>
    <w:rsid w:val="00D62BA7"/>
    <w:rsid w:val="00D7503F"/>
    <w:rsid w:val="00DC1005"/>
    <w:rsid w:val="00E57BE4"/>
    <w:rsid w:val="00E63896"/>
    <w:rsid w:val="00EB555E"/>
    <w:rsid w:val="00EE1A08"/>
    <w:rsid w:val="00EE25AC"/>
    <w:rsid w:val="00F03215"/>
    <w:rsid w:val="00F0654C"/>
    <w:rsid w:val="00F171D8"/>
    <w:rsid w:val="00F639B0"/>
    <w:rsid w:val="00FC0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4D8A"/>
    <w:rPr>
      <w:color w:val="808080"/>
    </w:rPr>
  </w:style>
  <w:style w:type="paragraph" w:customStyle="1" w:styleId="4CE64D12DDA846FF872486319C38C765">
    <w:name w:val="4CE64D12DDA846FF872486319C38C7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6BD082-A927-4BD5-9F0C-C53018A1277D}">
  <we:reference id="wa200005502" version="1.0.0.11" store="en-US" storeType="OMEX"/>
  <we:alternateReferences>
    <we:reference id="WA200005502" version="1.0.0.11" store="" storeType="OMEX"/>
  </we:alternateReferences>
  <we:properties>
    <we:property name="docId" value="&quot;yELLKn-nLxf5EQC185DPw&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3C1E6-8598-4776-827F-D607CEF44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27</Pages>
  <Words>5995</Words>
  <Characters>35915</Characters>
  <Application>Microsoft Office Word</Application>
  <DocSecurity>0</DocSecurity>
  <Lines>608</Lines>
  <Paragraphs>182</Paragraphs>
  <ScaleCrop>false</ScaleCrop>
  <HeadingPairs>
    <vt:vector size="2" baseType="variant">
      <vt:variant>
        <vt:lpstr>Title</vt:lpstr>
      </vt:variant>
      <vt:variant>
        <vt:i4>1</vt:i4>
      </vt:variant>
    </vt:vector>
  </HeadingPairs>
  <TitlesOfParts>
    <vt:vector size="1" baseType="lpstr">
      <vt:lpstr>Long-Term Crop Demand Forecasting in Misamis Occidental Using Machine Learning</vt:lpstr>
    </vt:vector>
  </TitlesOfParts>
  <Company/>
  <LinksUpToDate>false</LinksUpToDate>
  <CharactersWithSpaces>41728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Long-Term Crop Demand Forecasting in Misamis Occidental Using Machine Learning</dc:title>
  <dc:subject/>
  <dc:creator>Earl Peter G</dc:creator>
  <cp:keywords/>
  <dc:description/>
  <cp:lastModifiedBy>Harold Tacastacas</cp:lastModifiedBy>
  <cp:revision>4</cp:revision>
  <dcterms:created xsi:type="dcterms:W3CDTF">2024-08-17T02:19:00Z</dcterms:created>
  <dcterms:modified xsi:type="dcterms:W3CDTF">2024-08-19T06:53:00Z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15c2a8aace1beb9fbd208e6bd2d6a06a20f252ccd80c82a8ed9a8360a824259e</vt:lpwstr>
  </property>
</Properties>
</file>